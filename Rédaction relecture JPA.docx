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3886E" w14:textId="0CBC379E" w:rsidR="005B4C3D" w:rsidRDefault="005B4C3D">
      <w:r>
        <w:t>Faculté de Pharmacie – Université de Lorraine</w:t>
      </w:r>
    </w:p>
    <w:p w14:paraId="39BC6D5C" w14:textId="77777777" w:rsidR="005B4C3D" w:rsidRDefault="005B4C3D"/>
    <w:p w14:paraId="1A1F9971" w14:textId="77777777" w:rsidR="005B4C3D" w:rsidRDefault="005B4C3D" w:rsidP="005B4C3D">
      <w:pPr>
        <w:jc w:val="center"/>
        <w:rPr>
          <w:b/>
          <w:sz w:val="36"/>
        </w:rPr>
      </w:pPr>
    </w:p>
    <w:p w14:paraId="494E3CC5" w14:textId="77777777" w:rsidR="005B4C3D" w:rsidRDefault="005B4C3D" w:rsidP="005B4C3D">
      <w:pPr>
        <w:jc w:val="center"/>
        <w:rPr>
          <w:b/>
          <w:sz w:val="36"/>
        </w:rPr>
      </w:pPr>
    </w:p>
    <w:p w14:paraId="0CAFFAC7" w14:textId="0AF0FFB9" w:rsidR="00DC0C94" w:rsidRPr="005B4C3D" w:rsidRDefault="005B4C3D" w:rsidP="005B4C3D">
      <w:pPr>
        <w:jc w:val="center"/>
        <w:rPr>
          <w:b/>
          <w:sz w:val="36"/>
        </w:rPr>
      </w:pPr>
      <w:r w:rsidRPr="005B4C3D">
        <w:rPr>
          <w:b/>
          <w:sz w:val="36"/>
        </w:rPr>
        <w:t>Médicaments facturés en sus des Groupes Homogènes de Séjour : Comparaison de la consommation entre 2014 et 2015 au CHU de Nancy – Brabois Adulte</w:t>
      </w:r>
    </w:p>
    <w:p w14:paraId="53A6BED5" w14:textId="77777777" w:rsidR="005B4C3D" w:rsidRDefault="005B4C3D" w:rsidP="005B4C3D">
      <w:pPr>
        <w:jc w:val="center"/>
      </w:pPr>
    </w:p>
    <w:p w14:paraId="2AADEAAC" w14:textId="77777777" w:rsidR="005B4C3D" w:rsidRDefault="005B4C3D" w:rsidP="005B4C3D">
      <w:pPr>
        <w:jc w:val="center"/>
      </w:pPr>
    </w:p>
    <w:p w14:paraId="597E3EA9" w14:textId="77777777" w:rsidR="005B4C3D" w:rsidRDefault="005B4C3D" w:rsidP="005B4C3D">
      <w:pPr>
        <w:jc w:val="center"/>
      </w:pPr>
    </w:p>
    <w:p w14:paraId="6D108B18" w14:textId="7EEC7F50" w:rsidR="005B4C3D" w:rsidRDefault="005B4C3D" w:rsidP="005B4C3D">
      <w:pPr>
        <w:jc w:val="center"/>
      </w:pPr>
      <w:r>
        <w:t xml:space="preserve">Mémoire présenté pour l’obtention </w:t>
      </w:r>
      <w:r w:rsidRPr="007E6995">
        <w:rPr>
          <w:color w:val="FF0000"/>
          <w:rPrChange w:id="0" w:author="ça depend" w:date="2016-04-03T14:48:00Z">
            <w:rPr/>
          </w:rPrChange>
        </w:rPr>
        <w:t>d l</w:t>
      </w:r>
      <w:r>
        <w:t>’UF Economie de la Santé du Diplôme d’études Spécialisé de Pharmacie</w:t>
      </w:r>
    </w:p>
    <w:p w14:paraId="159136B5" w14:textId="77777777" w:rsidR="005B4C3D" w:rsidRDefault="005B4C3D" w:rsidP="005B4C3D">
      <w:pPr>
        <w:jc w:val="center"/>
      </w:pPr>
    </w:p>
    <w:p w14:paraId="5B36C537" w14:textId="77777777" w:rsidR="005B4C3D" w:rsidRDefault="005B4C3D" w:rsidP="005B4C3D">
      <w:pPr>
        <w:jc w:val="center"/>
      </w:pPr>
    </w:p>
    <w:p w14:paraId="5F38B76E" w14:textId="77777777" w:rsidR="005B4C3D" w:rsidRDefault="005B4C3D" w:rsidP="005B4C3D">
      <w:pPr>
        <w:jc w:val="center"/>
      </w:pPr>
    </w:p>
    <w:p w14:paraId="51DD1DCB" w14:textId="0CF32F9E" w:rsidR="005B4C3D" w:rsidRPr="005B4C3D" w:rsidRDefault="005B4C3D" w:rsidP="005B4C3D">
      <w:pPr>
        <w:jc w:val="center"/>
        <w:rPr>
          <w:b/>
        </w:rPr>
      </w:pPr>
      <w:r w:rsidRPr="005B4C3D">
        <w:rPr>
          <w:b/>
        </w:rPr>
        <w:t>Par Claire PAYOT</w:t>
      </w:r>
    </w:p>
    <w:p w14:paraId="2ACCC6CB" w14:textId="6324E986" w:rsidR="005B4C3D" w:rsidRDefault="005B4C3D" w:rsidP="005B4C3D">
      <w:pPr>
        <w:jc w:val="center"/>
      </w:pPr>
      <w:r>
        <w:t>Mai 2016</w:t>
      </w:r>
    </w:p>
    <w:p w14:paraId="1D2D04FC" w14:textId="77777777" w:rsidR="005B4C3D" w:rsidRDefault="005B4C3D" w:rsidP="005B4C3D">
      <w:pPr>
        <w:jc w:val="center"/>
      </w:pPr>
    </w:p>
    <w:p w14:paraId="769CFA3B" w14:textId="77777777" w:rsidR="005B4C3D" w:rsidRDefault="005B4C3D"/>
    <w:p w14:paraId="563464A8" w14:textId="77777777" w:rsidR="00DC0C94" w:rsidRDefault="00DC0C94"/>
    <w:p w14:paraId="62CC2524" w14:textId="77777777" w:rsidR="00E97326" w:rsidRDefault="00E97326" w:rsidP="000F79A6">
      <w:pPr>
        <w:rPr>
          <w:rFonts w:asciiTheme="minorHAnsi" w:hAnsiTheme="minorHAnsi"/>
          <w:sz w:val="22"/>
        </w:rPr>
      </w:pPr>
      <w:r>
        <w:br w:type="page"/>
      </w:r>
    </w:p>
    <w:p w14:paraId="42427BFA" w14:textId="0B9AFE64" w:rsidR="00A02D40" w:rsidRDefault="00A02D40" w:rsidP="00A02D40">
      <w:pPr>
        <w:pStyle w:val="Titre1"/>
      </w:pPr>
      <w:bookmarkStart w:id="1" w:name="_Toc321297146"/>
      <w:r>
        <w:lastRenderedPageBreak/>
        <w:t>Sommaire</w:t>
      </w:r>
      <w:bookmarkEnd w:id="1"/>
    </w:p>
    <w:p w14:paraId="7598E86C" w14:textId="77777777" w:rsidR="00C51AEA" w:rsidRDefault="00E97326">
      <w:pPr>
        <w:pStyle w:val="TM1"/>
        <w:tabs>
          <w:tab w:val="right" w:leader="dot" w:pos="9010"/>
        </w:tabs>
        <w:rPr>
          <w:rFonts w:eastAsiaTheme="minorEastAsia"/>
          <w:b w:val="0"/>
          <w:caps w:val="0"/>
          <w:noProof/>
          <w:sz w:val="24"/>
          <w:szCs w:val="24"/>
          <w:lang w:eastAsia="ja-JP"/>
        </w:rPr>
      </w:pPr>
      <w:r>
        <w:fldChar w:fldCharType="begin"/>
      </w:r>
      <w:r>
        <w:instrText xml:space="preserve"> TOC \o "1-3" </w:instrText>
      </w:r>
      <w:r>
        <w:fldChar w:fldCharType="separate"/>
      </w:r>
      <w:r w:rsidR="00C51AEA">
        <w:rPr>
          <w:noProof/>
        </w:rPr>
        <w:t>Sommaire</w:t>
      </w:r>
      <w:r w:rsidR="00C51AEA">
        <w:rPr>
          <w:noProof/>
        </w:rPr>
        <w:tab/>
      </w:r>
      <w:r w:rsidR="00C51AEA">
        <w:rPr>
          <w:noProof/>
        </w:rPr>
        <w:fldChar w:fldCharType="begin"/>
      </w:r>
      <w:r w:rsidR="00C51AEA">
        <w:rPr>
          <w:noProof/>
        </w:rPr>
        <w:instrText xml:space="preserve"> PAGEREF _Toc321297146 \h </w:instrText>
      </w:r>
      <w:r w:rsidR="00C51AEA">
        <w:rPr>
          <w:noProof/>
        </w:rPr>
      </w:r>
      <w:r w:rsidR="00C51AEA">
        <w:rPr>
          <w:noProof/>
        </w:rPr>
        <w:fldChar w:fldCharType="separate"/>
      </w:r>
      <w:r w:rsidR="007E6995">
        <w:rPr>
          <w:noProof/>
        </w:rPr>
        <w:t>2</w:t>
      </w:r>
      <w:r w:rsidR="00C51AEA">
        <w:rPr>
          <w:noProof/>
        </w:rPr>
        <w:fldChar w:fldCharType="end"/>
      </w:r>
    </w:p>
    <w:p w14:paraId="061977E4" w14:textId="77777777" w:rsidR="00C51AEA" w:rsidRDefault="00C51AEA">
      <w:pPr>
        <w:pStyle w:val="TM1"/>
        <w:tabs>
          <w:tab w:val="right" w:leader="dot" w:pos="9010"/>
        </w:tabs>
        <w:rPr>
          <w:rFonts w:eastAsiaTheme="minorEastAsia"/>
          <w:b w:val="0"/>
          <w:caps w:val="0"/>
          <w:noProof/>
          <w:sz w:val="24"/>
          <w:szCs w:val="24"/>
          <w:lang w:eastAsia="ja-JP"/>
        </w:rPr>
      </w:pPr>
      <w:r>
        <w:rPr>
          <w:noProof/>
        </w:rPr>
        <w:t>Introduction</w:t>
      </w:r>
      <w:r>
        <w:rPr>
          <w:noProof/>
        </w:rPr>
        <w:tab/>
      </w:r>
      <w:r>
        <w:rPr>
          <w:noProof/>
        </w:rPr>
        <w:fldChar w:fldCharType="begin"/>
      </w:r>
      <w:r>
        <w:rPr>
          <w:noProof/>
        </w:rPr>
        <w:instrText xml:space="preserve"> PAGEREF _Toc321297147 \h </w:instrText>
      </w:r>
      <w:r>
        <w:rPr>
          <w:noProof/>
        </w:rPr>
      </w:r>
      <w:r>
        <w:rPr>
          <w:noProof/>
        </w:rPr>
        <w:fldChar w:fldCharType="separate"/>
      </w:r>
      <w:r w:rsidR="007E6995">
        <w:rPr>
          <w:noProof/>
        </w:rPr>
        <w:t>4</w:t>
      </w:r>
      <w:r>
        <w:rPr>
          <w:noProof/>
        </w:rPr>
        <w:fldChar w:fldCharType="end"/>
      </w:r>
    </w:p>
    <w:p w14:paraId="1A1914A9" w14:textId="77777777" w:rsidR="00C51AEA" w:rsidRDefault="00C51AEA">
      <w:pPr>
        <w:pStyle w:val="TM1"/>
        <w:tabs>
          <w:tab w:val="right" w:leader="dot" w:pos="9010"/>
        </w:tabs>
        <w:rPr>
          <w:rFonts w:eastAsiaTheme="minorEastAsia"/>
          <w:b w:val="0"/>
          <w:caps w:val="0"/>
          <w:noProof/>
          <w:sz w:val="24"/>
          <w:szCs w:val="24"/>
          <w:lang w:eastAsia="ja-JP"/>
        </w:rPr>
      </w:pPr>
      <w:r>
        <w:rPr>
          <w:noProof/>
        </w:rPr>
        <w:t>Contexte</w:t>
      </w:r>
      <w:r>
        <w:rPr>
          <w:noProof/>
        </w:rPr>
        <w:tab/>
      </w:r>
      <w:r>
        <w:rPr>
          <w:noProof/>
        </w:rPr>
        <w:fldChar w:fldCharType="begin"/>
      </w:r>
      <w:r>
        <w:rPr>
          <w:noProof/>
        </w:rPr>
        <w:instrText xml:space="preserve"> PAGEREF _Toc321297148 \h </w:instrText>
      </w:r>
      <w:r>
        <w:rPr>
          <w:noProof/>
        </w:rPr>
      </w:r>
      <w:r>
        <w:rPr>
          <w:noProof/>
        </w:rPr>
        <w:fldChar w:fldCharType="separate"/>
      </w:r>
      <w:r w:rsidR="007E6995">
        <w:rPr>
          <w:noProof/>
        </w:rPr>
        <w:t>4</w:t>
      </w:r>
      <w:r>
        <w:rPr>
          <w:noProof/>
        </w:rPr>
        <w:fldChar w:fldCharType="end"/>
      </w:r>
    </w:p>
    <w:p w14:paraId="4F3A5F06" w14:textId="77777777" w:rsidR="00C51AEA" w:rsidRDefault="00C51AEA">
      <w:pPr>
        <w:pStyle w:val="TM1"/>
        <w:tabs>
          <w:tab w:val="right" w:leader="dot" w:pos="9010"/>
        </w:tabs>
        <w:rPr>
          <w:rFonts w:eastAsiaTheme="minorEastAsia"/>
          <w:b w:val="0"/>
          <w:caps w:val="0"/>
          <w:noProof/>
          <w:sz w:val="24"/>
          <w:szCs w:val="24"/>
          <w:lang w:eastAsia="ja-JP"/>
        </w:rPr>
      </w:pPr>
      <w:r>
        <w:rPr>
          <w:noProof/>
        </w:rPr>
        <w:t>Matériels et méthodes</w:t>
      </w:r>
      <w:r>
        <w:rPr>
          <w:noProof/>
        </w:rPr>
        <w:tab/>
      </w:r>
      <w:r>
        <w:rPr>
          <w:noProof/>
        </w:rPr>
        <w:fldChar w:fldCharType="begin"/>
      </w:r>
      <w:r>
        <w:rPr>
          <w:noProof/>
        </w:rPr>
        <w:instrText xml:space="preserve"> PAGEREF _Toc321297149 \h </w:instrText>
      </w:r>
      <w:r>
        <w:rPr>
          <w:noProof/>
        </w:rPr>
      </w:r>
      <w:r>
        <w:rPr>
          <w:noProof/>
        </w:rPr>
        <w:fldChar w:fldCharType="separate"/>
      </w:r>
      <w:r w:rsidR="007E6995">
        <w:rPr>
          <w:noProof/>
        </w:rPr>
        <w:t>4</w:t>
      </w:r>
      <w:r>
        <w:rPr>
          <w:noProof/>
        </w:rPr>
        <w:fldChar w:fldCharType="end"/>
      </w:r>
    </w:p>
    <w:p w14:paraId="0D5C5BE6" w14:textId="77777777" w:rsidR="00C51AEA" w:rsidRDefault="00C51AEA">
      <w:pPr>
        <w:pStyle w:val="TM2"/>
        <w:tabs>
          <w:tab w:val="right" w:leader="dot" w:pos="9010"/>
        </w:tabs>
        <w:rPr>
          <w:rFonts w:eastAsiaTheme="minorEastAsia"/>
          <w:smallCaps w:val="0"/>
          <w:noProof/>
          <w:sz w:val="24"/>
          <w:szCs w:val="24"/>
          <w:lang w:eastAsia="ja-JP"/>
        </w:rPr>
      </w:pPr>
      <w:r>
        <w:rPr>
          <w:noProof/>
        </w:rPr>
        <w:t>Objectif</w:t>
      </w:r>
      <w:r>
        <w:rPr>
          <w:noProof/>
        </w:rPr>
        <w:tab/>
      </w:r>
      <w:r>
        <w:rPr>
          <w:noProof/>
        </w:rPr>
        <w:fldChar w:fldCharType="begin"/>
      </w:r>
      <w:r>
        <w:rPr>
          <w:noProof/>
        </w:rPr>
        <w:instrText xml:space="preserve"> PAGEREF _Toc321297150 \h </w:instrText>
      </w:r>
      <w:r>
        <w:rPr>
          <w:noProof/>
        </w:rPr>
      </w:r>
      <w:r>
        <w:rPr>
          <w:noProof/>
        </w:rPr>
        <w:fldChar w:fldCharType="separate"/>
      </w:r>
      <w:r w:rsidR="007E6995">
        <w:rPr>
          <w:noProof/>
        </w:rPr>
        <w:t>4</w:t>
      </w:r>
      <w:r>
        <w:rPr>
          <w:noProof/>
        </w:rPr>
        <w:fldChar w:fldCharType="end"/>
      </w:r>
    </w:p>
    <w:p w14:paraId="2B3E3D8E" w14:textId="77777777" w:rsidR="00C51AEA" w:rsidRDefault="00C51AEA">
      <w:pPr>
        <w:pStyle w:val="TM2"/>
        <w:tabs>
          <w:tab w:val="right" w:leader="dot" w:pos="9010"/>
        </w:tabs>
        <w:rPr>
          <w:rFonts w:eastAsiaTheme="minorEastAsia"/>
          <w:smallCaps w:val="0"/>
          <w:noProof/>
          <w:sz w:val="24"/>
          <w:szCs w:val="24"/>
          <w:lang w:eastAsia="ja-JP"/>
        </w:rPr>
      </w:pPr>
      <w:r>
        <w:rPr>
          <w:noProof/>
        </w:rPr>
        <w:t>Matériels</w:t>
      </w:r>
      <w:r>
        <w:rPr>
          <w:noProof/>
        </w:rPr>
        <w:tab/>
      </w:r>
      <w:r>
        <w:rPr>
          <w:noProof/>
        </w:rPr>
        <w:fldChar w:fldCharType="begin"/>
      </w:r>
      <w:r>
        <w:rPr>
          <w:noProof/>
        </w:rPr>
        <w:instrText xml:space="preserve"> PAGEREF _Toc321297151 \h </w:instrText>
      </w:r>
      <w:r>
        <w:rPr>
          <w:noProof/>
        </w:rPr>
      </w:r>
      <w:r>
        <w:rPr>
          <w:noProof/>
        </w:rPr>
        <w:fldChar w:fldCharType="separate"/>
      </w:r>
      <w:r w:rsidR="007E6995">
        <w:rPr>
          <w:noProof/>
        </w:rPr>
        <w:t>4</w:t>
      </w:r>
      <w:r>
        <w:rPr>
          <w:noProof/>
        </w:rPr>
        <w:fldChar w:fldCharType="end"/>
      </w:r>
    </w:p>
    <w:p w14:paraId="0DCC3081" w14:textId="77777777" w:rsidR="00C51AEA" w:rsidRDefault="00C51AEA">
      <w:pPr>
        <w:pStyle w:val="TM3"/>
        <w:tabs>
          <w:tab w:val="right" w:leader="dot" w:pos="9010"/>
        </w:tabs>
        <w:rPr>
          <w:rFonts w:eastAsiaTheme="minorEastAsia"/>
          <w:i w:val="0"/>
          <w:noProof/>
          <w:sz w:val="24"/>
          <w:szCs w:val="24"/>
          <w:lang w:eastAsia="ja-JP"/>
        </w:rPr>
      </w:pPr>
      <w:r>
        <w:rPr>
          <w:noProof/>
        </w:rPr>
        <w:t>Pharma® :</w:t>
      </w:r>
      <w:r>
        <w:rPr>
          <w:noProof/>
        </w:rPr>
        <w:tab/>
      </w:r>
      <w:r>
        <w:rPr>
          <w:noProof/>
        </w:rPr>
        <w:fldChar w:fldCharType="begin"/>
      </w:r>
      <w:r>
        <w:rPr>
          <w:noProof/>
        </w:rPr>
        <w:instrText xml:space="preserve"> PAGEREF _Toc321297152 \h </w:instrText>
      </w:r>
      <w:r>
        <w:rPr>
          <w:noProof/>
        </w:rPr>
      </w:r>
      <w:r>
        <w:rPr>
          <w:noProof/>
        </w:rPr>
        <w:fldChar w:fldCharType="separate"/>
      </w:r>
      <w:r w:rsidR="007E6995">
        <w:rPr>
          <w:noProof/>
        </w:rPr>
        <w:t>4</w:t>
      </w:r>
      <w:r>
        <w:rPr>
          <w:noProof/>
        </w:rPr>
        <w:fldChar w:fldCharType="end"/>
      </w:r>
    </w:p>
    <w:p w14:paraId="6D6D7604" w14:textId="77777777" w:rsidR="00C51AEA" w:rsidRDefault="00C51AEA">
      <w:pPr>
        <w:pStyle w:val="TM3"/>
        <w:tabs>
          <w:tab w:val="right" w:leader="dot" w:pos="9010"/>
        </w:tabs>
        <w:rPr>
          <w:rFonts w:eastAsiaTheme="minorEastAsia"/>
          <w:i w:val="0"/>
          <w:noProof/>
          <w:sz w:val="24"/>
          <w:szCs w:val="24"/>
          <w:lang w:eastAsia="ja-JP"/>
        </w:rPr>
      </w:pPr>
      <w:r>
        <w:rPr>
          <w:noProof/>
        </w:rPr>
        <w:t>Vidal Hoptimal ®</w:t>
      </w:r>
      <w:r>
        <w:rPr>
          <w:noProof/>
        </w:rPr>
        <w:tab/>
      </w:r>
      <w:r>
        <w:rPr>
          <w:noProof/>
        </w:rPr>
        <w:fldChar w:fldCharType="begin"/>
      </w:r>
      <w:r>
        <w:rPr>
          <w:noProof/>
        </w:rPr>
        <w:instrText xml:space="preserve"> PAGEREF _Toc321297153 \h </w:instrText>
      </w:r>
      <w:r>
        <w:rPr>
          <w:noProof/>
        </w:rPr>
      </w:r>
      <w:r>
        <w:rPr>
          <w:noProof/>
        </w:rPr>
        <w:fldChar w:fldCharType="separate"/>
      </w:r>
      <w:r w:rsidR="007E6995">
        <w:rPr>
          <w:noProof/>
        </w:rPr>
        <w:t>5</w:t>
      </w:r>
      <w:r>
        <w:rPr>
          <w:noProof/>
        </w:rPr>
        <w:fldChar w:fldCharType="end"/>
      </w:r>
    </w:p>
    <w:p w14:paraId="1B55574A" w14:textId="77777777" w:rsidR="00C51AEA" w:rsidRDefault="00C51AEA">
      <w:pPr>
        <w:pStyle w:val="TM3"/>
        <w:tabs>
          <w:tab w:val="right" w:leader="dot" w:pos="9010"/>
        </w:tabs>
        <w:rPr>
          <w:rFonts w:eastAsiaTheme="minorEastAsia"/>
          <w:i w:val="0"/>
          <w:noProof/>
          <w:sz w:val="24"/>
          <w:szCs w:val="24"/>
          <w:lang w:eastAsia="ja-JP"/>
        </w:rPr>
      </w:pPr>
      <w:r>
        <w:rPr>
          <w:noProof/>
        </w:rPr>
        <w:t>Le site de l’ANSM (Agence Nationale de la Santé et du Médicament)</w:t>
      </w:r>
      <w:r>
        <w:rPr>
          <w:noProof/>
        </w:rPr>
        <w:tab/>
      </w:r>
      <w:r>
        <w:rPr>
          <w:noProof/>
        </w:rPr>
        <w:fldChar w:fldCharType="begin"/>
      </w:r>
      <w:r>
        <w:rPr>
          <w:noProof/>
        </w:rPr>
        <w:instrText xml:space="preserve"> PAGEREF _Toc321297154 \h </w:instrText>
      </w:r>
      <w:r>
        <w:rPr>
          <w:noProof/>
        </w:rPr>
      </w:r>
      <w:r>
        <w:rPr>
          <w:noProof/>
        </w:rPr>
        <w:fldChar w:fldCharType="separate"/>
      </w:r>
      <w:r w:rsidR="007E6995">
        <w:rPr>
          <w:noProof/>
        </w:rPr>
        <w:t>5</w:t>
      </w:r>
      <w:r>
        <w:rPr>
          <w:noProof/>
        </w:rPr>
        <w:fldChar w:fldCharType="end"/>
      </w:r>
    </w:p>
    <w:p w14:paraId="340271A6" w14:textId="77777777" w:rsidR="00C51AEA" w:rsidRDefault="00C51AEA">
      <w:pPr>
        <w:pStyle w:val="TM3"/>
        <w:tabs>
          <w:tab w:val="right" w:leader="dot" w:pos="9010"/>
        </w:tabs>
        <w:rPr>
          <w:rFonts w:eastAsiaTheme="minorEastAsia"/>
          <w:i w:val="0"/>
          <w:noProof/>
          <w:sz w:val="24"/>
          <w:szCs w:val="24"/>
          <w:lang w:eastAsia="ja-JP"/>
        </w:rPr>
      </w:pPr>
      <w:r>
        <w:rPr>
          <w:noProof/>
        </w:rPr>
        <w:t>Le rapport d’étape 2015 dans le cadre du CBU</w:t>
      </w:r>
      <w:r>
        <w:rPr>
          <w:noProof/>
        </w:rPr>
        <w:tab/>
      </w:r>
      <w:r>
        <w:rPr>
          <w:noProof/>
        </w:rPr>
        <w:fldChar w:fldCharType="begin"/>
      </w:r>
      <w:r>
        <w:rPr>
          <w:noProof/>
        </w:rPr>
        <w:instrText xml:space="preserve"> PAGEREF _Toc321297155 \h </w:instrText>
      </w:r>
      <w:r>
        <w:rPr>
          <w:noProof/>
        </w:rPr>
      </w:r>
      <w:r>
        <w:rPr>
          <w:noProof/>
        </w:rPr>
        <w:fldChar w:fldCharType="separate"/>
      </w:r>
      <w:r w:rsidR="007E6995">
        <w:rPr>
          <w:noProof/>
        </w:rPr>
        <w:t>5</w:t>
      </w:r>
      <w:r>
        <w:rPr>
          <w:noProof/>
        </w:rPr>
        <w:fldChar w:fldCharType="end"/>
      </w:r>
    </w:p>
    <w:p w14:paraId="5CCEB6E2" w14:textId="77777777" w:rsidR="00C51AEA" w:rsidRDefault="00C51AEA">
      <w:pPr>
        <w:pStyle w:val="TM2"/>
        <w:tabs>
          <w:tab w:val="right" w:leader="dot" w:pos="9010"/>
        </w:tabs>
        <w:rPr>
          <w:rFonts w:eastAsiaTheme="minorEastAsia"/>
          <w:smallCaps w:val="0"/>
          <w:noProof/>
          <w:sz w:val="24"/>
          <w:szCs w:val="24"/>
          <w:lang w:eastAsia="ja-JP"/>
        </w:rPr>
      </w:pPr>
      <w:r>
        <w:rPr>
          <w:noProof/>
        </w:rPr>
        <w:t>Etude</w:t>
      </w:r>
      <w:r>
        <w:rPr>
          <w:noProof/>
        </w:rPr>
        <w:tab/>
      </w:r>
      <w:r>
        <w:rPr>
          <w:noProof/>
        </w:rPr>
        <w:fldChar w:fldCharType="begin"/>
      </w:r>
      <w:r>
        <w:rPr>
          <w:noProof/>
        </w:rPr>
        <w:instrText xml:space="preserve"> PAGEREF _Toc321297156 \h </w:instrText>
      </w:r>
      <w:r>
        <w:rPr>
          <w:noProof/>
        </w:rPr>
      </w:r>
      <w:r>
        <w:rPr>
          <w:noProof/>
        </w:rPr>
        <w:fldChar w:fldCharType="separate"/>
      </w:r>
      <w:r w:rsidR="007E6995">
        <w:rPr>
          <w:noProof/>
        </w:rPr>
        <w:t>5</w:t>
      </w:r>
      <w:r>
        <w:rPr>
          <w:noProof/>
        </w:rPr>
        <w:fldChar w:fldCharType="end"/>
      </w:r>
    </w:p>
    <w:p w14:paraId="014AE42E" w14:textId="77777777" w:rsidR="00C51AEA" w:rsidRDefault="00C51AEA">
      <w:pPr>
        <w:pStyle w:val="TM1"/>
        <w:tabs>
          <w:tab w:val="right" w:leader="dot" w:pos="9010"/>
        </w:tabs>
        <w:rPr>
          <w:rFonts w:eastAsiaTheme="minorEastAsia"/>
          <w:b w:val="0"/>
          <w:caps w:val="0"/>
          <w:noProof/>
          <w:sz w:val="24"/>
          <w:szCs w:val="24"/>
          <w:lang w:eastAsia="ja-JP"/>
        </w:rPr>
      </w:pPr>
      <w:r>
        <w:rPr>
          <w:noProof/>
        </w:rPr>
        <w:t>Résultats et discussion</w:t>
      </w:r>
      <w:r>
        <w:rPr>
          <w:noProof/>
        </w:rPr>
        <w:tab/>
      </w:r>
      <w:r>
        <w:rPr>
          <w:noProof/>
        </w:rPr>
        <w:fldChar w:fldCharType="begin"/>
      </w:r>
      <w:r>
        <w:rPr>
          <w:noProof/>
        </w:rPr>
        <w:instrText xml:space="preserve"> PAGEREF _Toc321297157 \h </w:instrText>
      </w:r>
      <w:r>
        <w:rPr>
          <w:noProof/>
        </w:rPr>
      </w:r>
      <w:r>
        <w:rPr>
          <w:noProof/>
        </w:rPr>
        <w:fldChar w:fldCharType="separate"/>
      </w:r>
      <w:r w:rsidR="007E6995">
        <w:rPr>
          <w:noProof/>
        </w:rPr>
        <w:t>7</w:t>
      </w:r>
      <w:r>
        <w:rPr>
          <w:noProof/>
        </w:rPr>
        <w:fldChar w:fldCharType="end"/>
      </w:r>
    </w:p>
    <w:p w14:paraId="312077A7" w14:textId="77777777" w:rsidR="00C51AEA" w:rsidRDefault="00C51AEA">
      <w:pPr>
        <w:pStyle w:val="TM2"/>
        <w:tabs>
          <w:tab w:val="right" w:leader="dot" w:pos="9010"/>
        </w:tabs>
        <w:rPr>
          <w:rFonts w:eastAsiaTheme="minorEastAsia"/>
          <w:smallCaps w:val="0"/>
          <w:noProof/>
          <w:sz w:val="24"/>
          <w:szCs w:val="24"/>
          <w:lang w:eastAsia="ja-JP"/>
        </w:rPr>
      </w:pPr>
      <w:r>
        <w:rPr>
          <w:noProof/>
        </w:rPr>
        <w:t>Soliris® (Eculizumab)</w:t>
      </w:r>
      <w:r>
        <w:rPr>
          <w:noProof/>
        </w:rPr>
        <w:tab/>
      </w:r>
      <w:r>
        <w:rPr>
          <w:noProof/>
        </w:rPr>
        <w:fldChar w:fldCharType="begin"/>
      </w:r>
      <w:r>
        <w:rPr>
          <w:noProof/>
        </w:rPr>
        <w:instrText xml:space="preserve"> PAGEREF _Toc321297158 \h </w:instrText>
      </w:r>
      <w:r>
        <w:rPr>
          <w:noProof/>
        </w:rPr>
      </w:r>
      <w:r>
        <w:rPr>
          <w:noProof/>
        </w:rPr>
        <w:fldChar w:fldCharType="separate"/>
      </w:r>
      <w:r w:rsidR="007E6995">
        <w:rPr>
          <w:noProof/>
        </w:rPr>
        <w:t>7</w:t>
      </w:r>
      <w:r>
        <w:rPr>
          <w:noProof/>
        </w:rPr>
        <w:fldChar w:fldCharType="end"/>
      </w:r>
    </w:p>
    <w:p w14:paraId="459B0B53" w14:textId="77777777" w:rsidR="00C51AEA" w:rsidRDefault="00C51AEA">
      <w:pPr>
        <w:pStyle w:val="TM3"/>
        <w:tabs>
          <w:tab w:val="right" w:leader="dot" w:pos="9010"/>
        </w:tabs>
        <w:rPr>
          <w:rFonts w:eastAsiaTheme="minorEastAsia"/>
          <w:i w:val="0"/>
          <w:noProof/>
          <w:sz w:val="24"/>
          <w:szCs w:val="24"/>
          <w:lang w:eastAsia="ja-JP"/>
        </w:rPr>
      </w:pPr>
      <w:r>
        <w:rPr>
          <w:noProof/>
        </w:rPr>
        <w:t>Résultats</w:t>
      </w:r>
      <w:r>
        <w:rPr>
          <w:noProof/>
        </w:rPr>
        <w:tab/>
      </w:r>
      <w:r>
        <w:rPr>
          <w:noProof/>
        </w:rPr>
        <w:fldChar w:fldCharType="begin"/>
      </w:r>
      <w:r>
        <w:rPr>
          <w:noProof/>
        </w:rPr>
        <w:instrText xml:space="preserve"> PAGEREF _Toc321297159 \h </w:instrText>
      </w:r>
      <w:r>
        <w:rPr>
          <w:noProof/>
        </w:rPr>
      </w:r>
      <w:r>
        <w:rPr>
          <w:noProof/>
        </w:rPr>
        <w:fldChar w:fldCharType="separate"/>
      </w:r>
      <w:r w:rsidR="007E6995">
        <w:rPr>
          <w:noProof/>
        </w:rPr>
        <w:t>7</w:t>
      </w:r>
      <w:r>
        <w:rPr>
          <w:noProof/>
        </w:rPr>
        <w:fldChar w:fldCharType="end"/>
      </w:r>
    </w:p>
    <w:p w14:paraId="680E4355" w14:textId="77777777" w:rsidR="00C51AEA" w:rsidRDefault="00C51AEA">
      <w:pPr>
        <w:pStyle w:val="TM3"/>
        <w:tabs>
          <w:tab w:val="right" w:leader="dot" w:pos="9010"/>
        </w:tabs>
        <w:rPr>
          <w:rFonts w:eastAsiaTheme="minorEastAsia"/>
          <w:i w:val="0"/>
          <w:noProof/>
          <w:sz w:val="24"/>
          <w:szCs w:val="24"/>
          <w:lang w:eastAsia="ja-JP"/>
        </w:rPr>
      </w:pPr>
      <w:r>
        <w:rPr>
          <w:noProof/>
        </w:rPr>
        <w:t>Discussion</w:t>
      </w:r>
      <w:r>
        <w:rPr>
          <w:noProof/>
        </w:rPr>
        <w:tab/>
      </w:r>
      <w:r>
        <w:rPr>
          <w:noProof/>
        </w:rPr>
        <w:fldChar w:fldCharType="begin"/>
      </w:r>
      <w:r>
        <w:rPr>
          <w:noProof/>
        </w:rPr>
        <w:instrText xml:space="preserve"> PAGEREF _Toc321297160 \h </w:instrText>
      </w:r>
      <w:r>
        <w:rPr>
          <w:noProof/>
        </w:rPr>
      </w:r>
      <w:r>
        <w:rPr>
          <w:noProof/>
        </w:rPr>
        <w:fldChar w:fldCharType="separate"/>
      </w:r>
      <w:r w:rsidR="007E6995">
        <w:rPr>
          <w:noProof/>
        </w:rPr>
        <w:t>7</w:t>
      </w:r>
      <w:r>
        <w:rPr>
          <w:noProof/>
        </w:rPr>
        <w:fldChar w:fldCharType="end"/>
      </w:r>
    </w:p>
    <w:p w14:paraId="063A03AD" w14:textId="77777777" w:rsidR="00C51AEA" w:rsidRDefault="00C51AEA">
      <w:pPr>
        <w:pStyle w:val="TM2"/>
        <w:tabs>
          <w:tab w:val="right" w:leader="dot" w:pos="9010"/>
        </w:tabs>
        <w:rPr>
          <w:rFonts w:eastAsiaTheme="minorEastAsia"/>
          <w:smallCaps w:val="0"/>
          <w:noProof/>
          <w:sz w:val="24"/>
          <w:szCs w:val="24"/>
          <w:lang w:eastAsia="ja-JP"/>
        </w:rPr>
      </w:pPr>
      <w:r>
        <w:rPr>
          <w:noProof/>
        </w:rPr>
        <w:t>Feiba® (Facteur VIII)</w:t>
      </w:r>
      <w:r>
        <w:rPr>
          <w:noProof/>
        </w:rPr>
        <w:tab/>
      </w:r>
      <w:r>
        <w:rPr>
          <w:noProof/>
        </w:rPr>
        <w:fldChar w:fldCharType="begin"/>
      </w:r>
      <w:r>
        <w:rPr>
          <w:noProof/>
        </w:rPr>
        <w:instrText xml:space="preserve"> PAGEREF _Toc321297161 \h </w:instrText>
      </w:r>
      <w:r>
        <w:rPr>
          <w:noProof/>
        </w:rPr>
      </w:r>
      <w:r>
        <w:rPr>
          <w:noProof/>
        </w:rPr>
        <w:fldChar w:fldCharType="separate"/>
      </w:r>
      <w:r w:rsidR="007E6995">
        <w:rPr>
          <w:noProof/>
        </w:rPr>
        <w:t>7</w:t>
      </w:r>
      <w:r>
        <w:rPr>
          <w:noProof/>
        </w:rPr>
        <w:fldChar w:fldCharType="end"/>
      </w:r>
    </w:p>
    <w:p w14:paraId="7AABB79F" w14:textId="77777777" w:rsidR="00C51AEA" w:rsidRDefault="00C51AEA">
      <w:pPr>
        <w:pStyle w:val="TM3"/>
        <w:tabs>
          <w:tab w:val="right" w:leader="dot" w:pos="9010"/>
        </w:tabs>
        <w:rPr>
          <w:rFonts w:eastAsiaTheme="minorEastAsia"/>
          <w:i w:val="0"/>
          <w:noProof/>
          <w:sz w:val="24"/>
          <w:szCs w:val="24"/>
          <w:lang w:eastAsia="ja-JP"/>
        </w:rPr>
      </w:pPr>
      <w:r>
        <w:rPr>
          <w:noProof/>
        </w:rPr>
        <w:t>Résultats</w:t>
      </w:r>
      <w:r>
        <w:rPr>
          <w:noProof/>
        </w:rPr>
        <w:tab/>
      </w:r>
      <w:r>
        <w:rPr>
          <w:noProof/>
        </w:rPr>
        <w:fldChar w:fldCharType="begin"/>
      </w:r>
      <w:r>
        <w:rPr>
          <w:noProof/>
        </w:rPr>
        <w:instrText xml:space="preserve"> PAGEREF _Toc321297162 \h </w:instrText>
      </w:r>
      <w:r>
        <w:rPr>
          <w:noProof/>
        </w:rPr>
      </w:r>
      <w:r>
        <w:rPr>
          <w:noProof/>
        </w:rPr>
        <w:fldChar w:fldCharType="separate"/>
      </w:r>
      <w:r w:rsidR="007E6995">
        <w:rPr>
          <w:noProof/>
        </w:rPr>
        <w:t>8</w:t>
      </w:r>
      <w:r>
        <w:rPr>
          <w:noProof/>
        </w:rPr>
        <w:fldChar w:fldCharType="end"/>
      </w:r>
    </w:p>
    <w:p w14:paraId="28B03C4F" w14:textId="77777777" w:rsidR="00C51AEA" w:rsidRDefault="00C51AEA">
      <w:pPr>
        <w:pStyle w:val="TM3"/>
        <w:tabs>
          <w:tab w:val="right" w:leader="dot" w:pos="9010"/>
        </w:tabs>
        <w:rPr>
          <w:rFonts w:eastAsiaTheme="minorEastAsia"/>
          <w:i w:val="0"/>
          <w:noProof/>
          <w:sz w:val="24"/>
          <w:szCs w:val="24"/>
          <w:lang w:eastAsia="ja-JP"/>
        </w:rPr>
      </w:pPr>
      <w:r>
        <w:rPr>
          <w:noProof/>
        </w:rPr>
        <w:t>Discussion</w:t>
      </w:r>
      <w:r>
        <w:rPr>
          <w:noProof/>
        </w:rPr>
        <w:tab/>
      </w:r>
      <w:r>
        <w:rPr>
          <w:noProof/>
        </w:rPr>
        <w:fldChar w:fldCharType="begin"/>
      </w:r>
      <w:r>
        <w:rPr>
          <w:noProof/>
        </w:rPr>
        <w:instrText xml:space="preserve"> PAGEREF _Toc321297163 \h </w:instrText>
      </w:r>
      <w:r>
        <w:rPr>
          <w:noProof/>
        </w:rPr>
      </w:r>
      <w:r>
        <w:rPr>
          <w:noProof/>
        </w:rPr>
        <w:fldChar w:fldCharType="separate"/>
      </w:r>
      <w:r w:rsidR="007E6995">
        <w:rPr>
          <w:noProof/>
        </w:rPr>
        <w:t>8</w:t>
      </w:r>
      <w:r>
        <w:rPr>
          <w:noProof/>
        </w:rPr>
        <w:fldChar w:fldCharType="end"/>
      </w:r>
    </w:p>
    <w:p w14:paraId="0C066BC2" w14:textId="77777777" w:rsidR="00C51AEA" w:rsidRDefault="00C51AEA">
      <w:pPr>
        <w:pStyle w:val="TM2"/>
        <w:tabs>
          <w:tab w:val="right" w:leader="dot" w:pos="9010"/>
        </w:tabs>
        <w:rPr>
          <w:rFonts w:eastAsiaTheme="minorEastAsia"/>
          <w:smallCaps w:val="0"/>
          <w:noProof/>
          <w:sz w:val="24"/>
          <w:szCs w:val="24"/>
          <w:lang w:eastAsia="ja-JP"/>
        </w:rPr>
      </w:pPr>
      <w:r>
        <w:rPr>
          <w:noProof/>
        </w:rPr>
        <w:t>Myozyme® (alpha-alglucosidase)</w:t>
      </w:r>
      <w:r>
        <w:rPr>
          <w:noProof/>
        </w:rPr>
        <w:tab/>
      </w:r>
      <w:r>
        <w:rPr>
          <w:noProof/>
        </w:rPr>
        <w:fldChar w:fldCharType="begin"/>
      </w:r>
      <w:r>
        <w:rPr>
          <w:noProof/>
        </w:rPr>
        <w:instrText xml:space="preserve"> PAGEREF _Toc321297164 \h </w:instrText>
      </w:r>
      <w:r>
        <w:rPr>
          <w:noProof/>
        </w:rPr>
      </w:r>
      <w:r>
        <w:rPr>
          <w:noProof/>
        </w:rPr>
        <w:fldChar w:fldCharType="separate"/>
      </w:r>
      <w:r w:rsidR="007E6995">
        <w:rPr>
          <w:noProof/>
        </w:rPr>
        <w:t>8</w:t>
      </w:r>
      <w:r>
        <w:rPr>
          <w:noProof/>
        </w:rPr>
        <w:fldChar w:fldCharType="end"/>
      </w:r>
    </w:p>
    <w:p w14:paraId="6D60A8C5" w14:textId="77777777" w:rsidR="00C51AEA" w:rsidRDefault="00C51AEA">
      <w:pPr>
        <w:pStyle w:val="TM3"/>
        <w:tabs>
          <w:tab w:val="right" w:leader="dot" w:pos="9010"/>
        </w:tabs>
        <w:rPr>
          <w:rFonts w:eastAsiaTheme="minorEastAsia"/>
          <w:i w:val="0"/>
          <w:noProof/>
          <w:sz w:val="24"/>
          <w:szCs w:val="24"/>
          <w:lang w:eastAsia="ja-JP"/>
        </w:rPr>
      </w:pPr>
      <w:r>
        <w:rPr>
          <w:noProof/>
        </w:rPr>
        <w:t>Résultats</w:t>
      </w:r>
      <w:r>
        <w:rPr>
          <w:noProof/>
        </w:rPr>
        <w:tab/>
      </w:r>
      <w:r>
        <w:rPr>
          <w:noProof/>
        </w:rPr>
        <w:fldChar w:fldCharType="begin"/>
      </w:r>
      <w:r>
        <w:rPr>
          <w:noProof/>
        </w:rPr>
        <w:instrText xml:space="preserve"> PAGEREF _Toc321297165 \h </w:instrText>
      </w:r>
      <w:r>
        <w:rPr>
          <w:noProof/>
        </w:rPr>
      </w:r>
      <w:r>
        <w:rPr>
          <w:noProof/>
        </w:rPr>
        <w:fldChar w:fldCharType="separate"/>
      </w:r>
      <w:r w:rsidR="007E6995">
        <w:rPr>
          <w:noProof/>
        </w:rPr>
        <w:t>8</w:t>
      </w:r>
      <w:r>
        <w:rPr>
          <w:noProof/>
        </w:rPr>
        <w:fldChar w:fldCharType="end"/>
      </w:r>
    </w:p>
    <w:p w14:paraId="30378FB8" w14:textId="77777777" w:rsidR="00C51AEA" w:rsidRDefault="00C51AEA">
      <w:pPr>
        <w:pStyle w:val="TM3"/>
        <w:tabs>
          <w:tab w:val="right" w:leader="dot" w:pos="9010"/>
        </w:tabs>
        <w:rPr>
          <w:rFonts w:eastAsiaTheme="minorEastAsia"/>
          <w:i w:val="0"/>
          <w:noProof/>
          <w:sz w:val="24"/>
          <w:szCs w:val="24"/>
          <w:lang w:eastAsia="ja-JP"/>
        </w:rPr>
      </w:pPr>
      <w:r>
        <w:rPr>
          <w:noProof/>
        </w:rPr>
        <w:t>Discussion</w:t>
      </w:r>
      <w:r>
        <w:rPr>
          <w:noProof/>
        </w:rPr>
        <w:tab/>
      </w:r>
      <w:r>
        <w:rPr>
          <w:noProof/>
        </w:rPr>
        <w:fldChar w:fldCharType="begin"/>
      </w:r>
      <w:r>
        <w:rPr>
          <w:noProof/>
        </w:rPr>
        <w:instrText xml:space="preserve"> PAGEREF _Toc321297166 \h </w:instrText>
      </w:r>
      <w:r>
        <w:rPr>
          <w:noProof/>
        </w:rPr>
      </w:r>
      <w:r>
        <w:rPr>
          <w:noProof/>
        </w:rPr>
        <w:fldChar w:fldCharType="separate"/>
      </w:r>
      <w:r w:rsidR="007E6995">
        <w:rPr>
          <w:noProof/>
        </w:rPr>
        <w:t>9</w:t>
      </w:r>
      <w:r>
        <w:rPr>
          <w:noProof/>
        </w:rPr>
        <w:fldChar w:fldCharType="end"/>
      </w:r>
    </w:p>
    <w:p w14:paraId="5E914CF3" w14:textId="77777777" w:rsidR="00C51AEA" w:rsidRDefault="00C51AEA">
      <w:pPr>
        <w:pStyle w:val="TM2"/>
        <w:tabs>
          <w:tab w:val="right" w:leader="dot" w:pos="9010"/>
        </w:tabs>
        <w:rPr>
          <w:rFonts w:eastAsiaTheme="minorEastAsia"/>
          <w:smallCaps w:val="0"/>
          <w:noProof/>
          <w:sz w:val="24"/>
          <w:szCs w:val="24"/>
          <w:lang w:eastAsia="ja-JP"/>
        </w:rPr>
      </w:pPr>
      <w:r>
        <w:rPr>
          <w:noProof/>
        </w:rPr>
        <w:t>Ambisome</w:t>
      </w:r>
      <w:r>
        <w:rPr>
          <w:noProof/>
        </w:rPr>
        <w:tab/>
      </w:r>
      <w:r>
        <w:rPr>
          <w:noProof/>
        </w:rPr>
        <w:fldChar w:fldCharType="begin"/>
      </w:r>
      <w:r>
        <w:rPr>
          <w:noProof/>
        </w:rPr>
        <w:instrText xml:space="preserve"> PAGEREF _Toc321297167 \h </w:instrText>
      </w:r>
      <w:r>
        <w:rPr>
          <w:noProof/>
        </w:rPr>
      </w:r>
      <w:r>
        <w:rPr>
          <w:noProof/>
        </w:rPr>
        <w:fldChar w:fldCharType="separate"/>
      </w:r>
      <w:r w:rsidR="007E6995">
        <w:rPr>
          <w:noProof/>
        </w:rPr>
        <w:t>10</w:t>
      </w:r>
      <w:r>
        <w:rPr>
          <w:noProof/>
        </w:rPr>
        <w:fldChar w:fldCharType="end"/>
      </w:r>
    </w:p>
    <w:p w14:paraId="0741EE95" w14:textId="77777777" w:rsidR="00C51AEA" w:rsidRDefault="00C51AEA">
      <w:pPr>
        <w:pStyle w:val="TM3"/>
        <w:tabs>
          <w:tab w:val="right" w:leader="dot" w:pos="9010"/>
        </w:tabs>
        <w:rPr>
          <w:rFonts w:eastAsiaTheme="minorEastAsia"/>
          <w:i w:val="0"/>
          <w:noProof/>
          <w:sz w:val="24"/>
          <w:szCs w:val="24"/>
          <w:lang w:eastAsia="ja-JP"/>
        </w:rPr>
      </w:pPr>
      <w:r>
        <w:rPr>
          <w:noProof/>
        </w:rPr>
        <w:t>Résultats</w:t>
      </w:r>
      <w:r>
        <w:rPr>
          <w:noProof/>
        </w:rPr>
        <w:tab/>
      </w:r>
      <w:r>
        <w:rPr>
          <w:noProof/>
        </w:rPr>
        <w:fldChar w:fldCharType="begin"/>
      </w:r>
      <w:r>
        <w:rPr>
          <w:noProof/>
        </w:rPr>
        <w:instrText xml:space="preserve"> PAGEREF _Toc321297168 \h </w:instrText>
      </w:r>
      <w:r>
        <w:rPr>
          <w:noProof/>
        </w:rPr>
      </w:r>
      <w:r>
        <w:rPr>
          <w:noProof/>
        </w:rPr>
        <w:fldChar w:fldCharType="separate"/>
      </w:r>
      <w:r w:rsidR="007E6995">
        <w:rPr>
          <w:noProof/>
        </w:rPr>
        <w:t>11</w:t>
      </w:r>
      <w:r>
        <w:rPr>
          <w:noProof/>
        </w:rPr>
        <w:fldChar w:fldCharType="end"/>
      </w:r>
    </w:p>
    <w:p w14:paraId="076A779D" w14:textId="77777777" w:rsidR="00C51AEA" w:rsidRDefault="00C51AEA">
      <w:pPr>
        <w:pStyle w:val="TM3"/>
        <w:tabs>
          <w:tab w:val="right" w:leader="dot" w:pos="9010"/>
        </w:tabs>
        <w:rPr>
          <w:rFonts w:eastAsiaTheme="minorEastAsia"/>
          <w:i w:val="0"/>
          <w:noProof/>
          <w:sz w:val="24"/>
          <w:szCs w:val="24"/>
          <w:lang w:eastAsia="ja-JP"/>
        </w:rPr>
      </w:pPr>
      <w:r>
        <w:rPr>
          <w:noProof/>
        </w:rPr>
        <w:t>Discussion</w:t>
      </w:r>
      <w:r>
        <w:rPr>
          <w:noProof/>
        </w:rPr>
        <w:tab/>
      </w:r>
      <w:r>
        <w:rPr>
          <w:noProof/>
        </w:rPr>
        <w:fldChar w:fldCharType="begin"/>
      </w:r>
      <w:r>
        <w:rPr>
          <w:noProof/>
        </w:rPr>
        <w:instrText xml:space="preserve"> PAGEREF _Toc321297169 \h </w:instrText>
      </w:r>
      <w:r>
        <w:rPr>
          <w:noProof/>
        </w:rPr>
      </w:r>
      <w:r>
        <w:rPr>
          <w:noProof/>
        </w:rPr>
        <w:fldChar w:fldCharType="separate"/>
      </w:r>
      <w:r w:rsidR="007E6995">
        <w:rPr>
          <w:noProof/>
        </w:rPr>
        <w:t>12</w:t>
      </w:r>
      <w:r>
        <w:rPr>
          <w:noProof/>
        </w:rPr>
        <w:fldChar w:fldCharType="end"/>
      </w:r>
    </w:p>
    <w:p w14:paraId="1A7B7F54" w14:textId="77777777" w:rsidR="00C51AEA" w:rsidRDefault="00C51AEA">
      <w:pPr>
        <w:pStyle w:val="TM2"/>
        <w:tabs>
          <w:tab w:val="right" w:leader="dot" w:pos="9010"/>
        </w:tabs>
        <w:rPr>
          <w:rFonts w:eastAsiaTheme="minorEastAsia"/>
          <w:smallCaps w:val="0"/>
          <w:noProof/>
          <w:sz w:val="24"/>
          <w:szCs w:val="24"/>
          <w:lang w:eastAsia="ja-JP"/>
        </w:rPr>
      </w:pPr>
      <w:r>
        <w:rPr>
          <w:noProof/>
        </w:rPr>
        <w:t>Mononine</w:t>
      </w:r>
      <w:r>
        <w:rPr>
          <w:noProof/>
        </w:rPr>
        <w:tab/>
      </w:r>
      <w:r>
        <w:rPr>
          <w:noProof/>
        </w:rPr>
        <w:fldChar w:fldCharType="begin"/>
      </w:r>
      <w:r>
        <w:rPr>
          <w:noProof/>
        </w:rPr>
        <w:instrText xml:space="preserve"> PAGEREF _Toc321297170 \h </w:instrText>
      </w:r>
      <w:r>
        <w:rPr>
          <w:noProof/>
        </w:rPr>
      </w:r>
      <w:r>
        <w:rPr>
          <w:noProof/>
        </w:rPr>
        <w:fldChar w:fldCharType="separate"/>
      </w:r>
      <w:r w:rsidR="007E6995">
        <w:rPr>
          <w:noProof/>
        </w:rPr>
        <w:t>12</w:t>
      </w:r>
      <w:r>
        <w:rPr>
          <w:noProof/>
        </w:rPr>
        <w:fldChar w:fldCharType="end"/>
      </w:r>
    </w:p>
    <w:p w14:paraId="0ED08353" w14:textId="77777777" w:rsidR="00C51AEA" w:rsidRDefault="00C51AEA">
      <w:pPr>
        <w:pStyle w:val="TM3"/>
        <w:tabs>
          <w:tab w:val="right" w:leader="dot" w:pos="9010"/>
        </w:tabs>
        <w:rPr>
          <w:rFonts w:eastAsiaTheme="minorEastAsia"/>
          <w:i w:val="0"/>
          <w:noProof/>
          <w:sz w:val="24"/>
          <w:szCs w:val="24"/>
          <w:lang w:eastAsia="ja-JP"/>
        </w:rPr>
      </w:pPr>
      <w:r>
        <w:rPr>
          <w:noProof/>
        </w:rPr>
        <w:t>Résultats</w:t>
      </w:r>
      <w:r>
        <w:rPr>
          <w:noProof/>
        </w:rPr>
        <w:tab/>
      </w:r>
      <w:r>
        <w:rPr>
          <w:noProof/>
        </w:rPr>
        <w:fldChar w:fldCharType="begin"/>
      </w:r>
      <w:r>
        <w:rPr>
          <w:noProof/>
        </w:rPr>
        <w:instrText xml:space="preserve"> PAGEREF _Toc321297171 \h </w:instrText>
      </w:r>
      <w:r>
        <w:rPr>
          <w:noProof/>
        </w:rPr>
      </w:r>
      <w:r>
        <w:rPr>
          <w:noProof/>
        </w:rPr>
        <w:fldChar w:fldCharType="separate"/>
      </w:r>
      <w:r w:rsidR="007E6995">
        <w:rPr>
          <w:noProof/>
        </w:rPr>
        <w:t>12</w:t>
      </w:r>
      <w:r>
        <w:rPr>
          <w:noProof/>
        </w:rPr>
        <w:fldChar w:fldCharType="end"/>
      </w:r>
    </w:p>
    <w:p w14:paraId="704AB767" w14:textId="77777777" w:rsidR="00C51AEA" w:rsidRDefault="00C51AEA">
      <w:pPr>
        <w:pStyle w:val="TM3"/>
        <w:tabs>
          <w:tab w:val="right" w:leader="dot" w:pos="9010"/>
        </w:tabs>
        <w:rPr>
          <w:rFonts w:eastAsiaTheme="minorEastAsia"/>
          <w:i w:val="0"/>
          <w:noProof/>
          <w:sz w:val="24"/>
          <w:szCs w:val="24"/>
          <w:lang w:eastAsia="ja-JP"/>
        </w:rPr>
      </w:pPr>
      <w:r>
        <w:rPr>
          <w:noProof/>
        </w:rPr>
        <w:t>Discussion</w:t>
      </w:r>
      <w:r>
        <w:rPr>
          <w:noProof/>
        </w:rPr>
        <w:tab/>
      </w:r>
      <w:r>
        <w:rPr>
          <w:noProof/>
        </w:rPr>
        <w:fldChar w:fldCharType="begin"/>
      </w:r>
      <w:r>
        <w:rPr>
          <w:noProof/>
        </w:rPr>
        <w:instrText xml:space="preserve"> PAGEREF _Toc321297172 \h </w:instrText>
      </w:r>
      <w:r>
        <w:rPr>
          <w:noProof/>
        </w:rPr>
      </w:r>
      <w:r>
        <w:rPr>
          <w:noProof/>
        </w:rPr>
        <w:fldChar w:fldCharType="separate"/>
      </w:r>
      <w:r w:rsidR="007E6995">
        <w:rPr>
          <w:noProof/>
        </w:rPr>
        <w:t>12</w:t>
      </w:r>
      <w:r>
        <w:rPr>
          <w:noProof/>
        </w:rPr>
        <w:fldChar w:fldCharType="end"/>
      </w:r>
    </w:p>
    <w:p w14:paraId="7D6AE9B8" w14:textId="77777777" w:rsidR="00C51AEA" w:rsidRDefault="00C51AEA">
      <w:pPr>
        <w:pStyle w:val="TM2"/>
        <w:tabs>
          <w:tab w:val="right" w:leader="dot" w:pos="9010"/>
        </w:tabs>
        <w:rPr>
          <w:rFonts w:eastAsiaTheme="minorEastAsia"/>
          <w:smallCaps w:val="0"/>
          <w:noProof/>
          <w:sz w:val="24"/>
          <w:szCs w:val="24"/>
          <w:lang w:eastAsia="ja-JP"/>
        </w:rPr>
      </w:pPr>
      <w:r>
        <w:rPr>
          <w:noProof/>
        </w:rPr>
        <w:t>Vidaza</w:t>
      </w:r>
      <w:r>
        <w:rPr>
          <w:noProof/>
        </w:rPr>
        <w:tab/>
      </w:r>
      <w:r>
        <w:rPr>
          <w:noProof/>
        </w:rPr>
        <w:fldChar w:fldCharType="begin"/>
      </w:r>
      <w:r>
        <w:rPr>
          <w:noProof/>
        </w:rPr>
        <w:instrText xml:space="preserve"> PAGEREF _Toc321297173 \h </w:instrText>
      </w:r>
      <w:r>
        <w:rPr>
          <w:noProof/>
        </w:rPr>
      </w:r>
      <w:r>
        <w:rPr>
          <w:noProof/>
        </w:rPr>
        <w:fldChar w:fldCharType="separate"/>
      </w:r>
      <w:r w:rsidR="007E6995">
        <w:rPr>
          <w:noProof/>
        </w:rPr>
        <w:t>12</w:t>
      </w:r>
      <w:r>
        <w:rPr>
          <w:noProof/>
        </w:rPr>
        <w:fldChar w:fldCharType="end"/>
      </w:r>
    </w:p>
    <w:p w14:paraId="09952910" w14:textId="77777777" w:rsidR="00C51AEA" w:rsidRDefault="00C51AEA">
      <w:pPr>
        <w:pStyle w:val="TM3"/>
        <w:tabs>
          <w:tab w:val="right" w:leader="dot" w:pos="9010"/>
        </w:tabs>
        <w:rPr>
          <w:rFonts w:eastAsiaTheme="minorEastAsia"/>
          <w:i w:val="0"/>
          <w:noProof/>
          <w:sz w:val="24"/>
          <w:szCs w:val="24"/>
          <w:lang w:eastAsia="ja-JP"/>
        </w:rPr>
      </w:pPr>
      <w:r>
        <w:rPr>
          <w:noProof/>
        </w:rPr>
        <w:t>Résultats</w:t>
      </w:r>
      <w:r>
        <w:rPr>
          <w:noProof/>
        </w:rPr>
        <w:tab/>
      </w:r>
      <w:r>
        <w:rPr>
          <w:noProof/>
        </w:rPr>
        <w:fldChar w:fldCharType="begin"/>
      </w:r>
      <w:r>
        <w:rPr>
          <w:noProof/>
        </w:rPr>
        <w:instrText xml:space="preserve"> PAGEREF _Toc321297174 \h </w:instrText>
      </w:r>
      <w:r>
        <w:rPr>
          <w:noProof/>
        </w:rPr>
      </w:r>
      <w:r>
        <w:rPr>
          <w:noProof/>
        </w:rPr>
        <w:fldChar w:fldCharType="separate"/>
      </w:r>
      <w:r w:rsidR="007E6995">
        <w:rPr>
          <w:noProof/>
        </w:rPr>
        <w:t>13</w:t>
      </w:r>
      <w:r>
        <w:rPr>
          <w:noProof/>
        </w:rPr>
        <w:fldChar w:fldCharType="end"/>
      </w:r>
    </w:p>
    <w:p w14:paraId="3A550FF9" w14:textId="77777777" w:rsidR="00C51AEA" w:rsidRDefault="00C51AEA">
      <w:pPr>
        <w:pStyle w:val="TM3"/>
        <w:tabs>
          <w:tab w:val="right" w:leader="dot" w:pos="9010"/>
        </w:tabs>
        <w:rPr>
          <w:rFonts w:eastAsiaTheme="minorEastAsia"/>
          <w:i w:val="0"/>
          <w:noProof/>
          <w:sz w:val="24"/>
          <w:szCs w:val="24"/>
          <w:lang w:eastAsia="ja-JP"/>
        </w:rPr>
      </w:pPr>
      <w:r>
        <w:rPr>
          <w:noProof/>
        </w:rPr>
        <w:t>Discussion</w:t>
      </w:r>
      <w:r>
        <w:rPr>
          <w:noProof/>
        </w:rPr>
        <w:tab/>
      </w:r>
      <w:r>
        <w:rPr>
          <w:noProof/>
        </w:rPr>
        <w:fldChar w:fldCharType="begin"/>
      </w:r>
      <w:r>
        <w:rPr>
          <w:noProof/>
        </w:rPr>
        <w:instrText xml:space="preserve"> PAGEREF _Toc321297175 \h </w:instrText>
      </w:r>
      <w:r>
        <w:rPr>
          <w:noProof/>
        </w:rPr>
      </w:r>
      <w:r>
        <w:rPr>
          <w:noProof/>
        </w:rPr>
        <w:fldChar w:fldCharType="separate"/>
      </w:r>
      <w:r w:rsidR="007E6995">
        <w:rPr>
          <w:noProof/>
        </w:rPr>
        <w:t>13</w:t>
      </w:r>
      <w:r>
        <w:rPr>
          <w:noProof/>
        </w:rPr>
        <w:fldChar w:fldCharType="end"/>
      </w:r>
    </w:p>
    <w:p w14:paraId="6C529008" w14:textId="77777777" w:rsidR="00C51AEA" w:rsidRDefault="00C51AEA">
      <w:pPr>
        <w:pStyle w:val="TM1"/>
        <w:tabs>
          <w:tab w:val="right" w:leader="dot" w:pos="9010"/>
        </w:tabs>
        <w:rPr>
          <w:rFonts w:eastAsiaTheme="minorEastAsia"/>
          <w:b w:val="0"/>
          <w:caps w:val="0"/>
          <w:noProof/>
          <w:sz w:val="24"/>
          <w:szCs w:val="24"/>
          <w:lang w:eastAsia="ja-JP"/>
        </w:rPr>
      </w:pPr>
      <w:r>
        <w:rPr>
          <w:noProof/>
        </w:rPr>
        <w:t>Conclusion</w:t>
      </w:r>
      <w:r>
        <w:rPr>
          <w:noProof/>
        </w:rPr>
        <w:tab/>
      </w:r>
      <w:r>
        <w:rPr>
          <w:noProof/>
        </w:rPr>
        <w:fldChar w:fldCharType="begin"/>
      </w:r>
      <w:r>
        <w:rPr>
          <w:noProof/>
        </w:rPr>
        <w:instrText xml:space="preserve"> PAGEREF _Toc321297176 \h </w:instrText>
      </w:r>
      <w:r>
        <w:rPr>
          <w:noProof/>
        </w:rPr>
      </w:r>
      <w:r>
        <w:rPr>
          <w:noProof/>
        </w:rPr>
        <w:fldChar w:fldCharType="separate"/>
      </w:r>
      <w:r w:rsidR="007E6995">
        <w:rPr>
          <w:noProof/>
        </w:rPr>
        <w:t>14</w:t>
      </w:r>
      <w:r>
        <w:rPr>
          <w:noProof/>
        </w:rPr>
        <w:fldChar w:fldCharType="end"/>
      </w:r>
    </w:p>
    <w:p w14:paraId="366C752C" w14:textId="77777777" w:rsidR="00C51AEA" w:rsidRDefault="00C51AEA">
      <w:pPr>
        <w:pStyle w:val="TM1"/>
        <w:tabs>
          <w:tab w:val="right" w:leader="dot" w:pos="9010"/>
        </w:tabs>
        <w:rPr>
          <w:rFonts w:eastAsiaTheme="minorEastAsia"/>
          <w:b w:val="0"/>
          <w:caps w:val="0"/>
          <w:noProof/>
          <w:sz w:val="24"/>
          <w:szCs w:val="24"/>
          <w:lang w:eastAsia="ja-JP"/>
        </w:rPr>
      </w:pPr>
      <w:r>
        <w:rPr>
          <w:noProof/>
        </w:rPr>
        <w:t>Bibliographie</w:t>
      </w:r>
      <w:r>
        <w:rPr>
          <w:noProof/>
        </w:rPr>
        <w:tab/>
      </w:r>
      <w:r>
        <w:rPr>
          <w:noProof/>
        </w:rPr>
        <w:fldChar w:fldCharType="begin"/>
      </w:r>
      <w:r>
        <w:rPr>
          <w:noProof/>
        </w:rPr>
        <w:instrText xml:space="preserve"> PAGEREF _Toc321297177 \h </w:instrText>
      </w:r>
      <w:r>
        <w:rPr>
          <w:noProof/>
        </w:rPr>
      </w:r>
      <w:r>
        <w:rPr>
          <w:noProof/>
        </w:rPr>
        <w:fldChar w:fldCharType="separate"/>
      </w:r>
      <w:r w:rsidR="007E6995">
        <w:rPr>
          <w:noProof/>
        </w:rPr>
        <w:t>15</w:t>
      </w:r>
      <w:r>
        <w:rPr>
          <w:noProof/>
        </w:rPr>
        <w:fldChar w:fldCharType="end"/>
      </w:r>
    </w:p>
    <w:p w14:paraId="64D9848E" w14:textId="77777777" w:rsidR="00E97326" w:rsidRDefault="00E97326" w:rsidP="00DC0C94">
      <w:pPr>
        <w:pStyle w:val="Titre1"/>
      </w:pPr>
      <w:r>
        <w:lastRenderedPageBreak/>
        <w:fldChar w:fldCharType="end"/>
      </w:r>
    </w:p>
    <w:p w14:paraId="5DF66AA7" w14:textId="77777777" w:rsidR="00E97326" w:rsidRDefault="00E97326">
      <w:pPr>
        <w:jc w:val="left"/>
        <w:rPr>
          <w:rFonts w:asciiTheme="majorHAnsi" w:eastAsiaTheme="majorEastAsia" w:hAnsiTheme="majorHAnsi" w:cstheme="majorBidi"/>
          <w:b/>
          <w:bCs/>
          <w:color w:val="345A8A" w:themeColor="accent1" w:themeShade="B5"/>
          <w:sz w:val="32"/>
          <w:szCs w:val="32"/>
        </w:rPr>
      </w:pPr>
      <w:r>
        <w:br w:type="page"/>
      </w:r>
    </w:p>
    <w:p w14:paraId="33065BFF" w14:textId="34F96076" w:rsidR="00E560E4" w:rsidRDefault="00DC0C94" w:rsidP="00DC0C94">
      <w:pPr>
        <w:pStyle w:val="Titre1"/>
      </w:pPr>
      <w:bookmarkStart w:id="2" w:name="_Toc321297147"/>
      <w:r>
        <w:lastRenderedPageBreak/>
        <w:t>Introduction</w:t>
      </w:r>
      <w:bookmarkEnd w:id="2"/>
      <w:r>
        <w:t xml:space="preserve"> </w:t>
      </w:r>
    </w:p>
    <w:p w14:paraId="694B1B89" w14:textId="03F025D1" w:rsidR="00810656" w:rsidRPr="00810656" w:rsidRDefault="00810656" w:rsidP="00810656">
      <w:pPr>
        <w:rPr>
          <w:b/>
          <w:i/>
          <w:u w:val="single"/>
        </w:rPr>
      </w:pPr>
      <w:r w:rsidRPr="00810656">
        <w:rPr>
          <w:b/>
          <w:i/>
          <w:u w:val="single"/>
        </w:rPr>
        <w:t>Ex</w:t>
      </w:r>
      <w:r w:rsidR="008E624F">
        <w:rPr>
          <w:b/>
          <w:i/>
          <w:u w:val="single"/>
        </w:rPr>
        <w:t>plication du financement de l’hô</w:t>
      </w:r>
      <w:r w:rsidRPr="00810656">
        <w:rPr>
          <w:b/>
          <w:i/>
          <w:u w:val="single"/>
        </w:rPr>
        <w:t>pital</w:t>
      </w:r>
    </w:p>
    <w:p w14:paraId="16040CBF" w14:textId="77777777" w:rsidR="00DC0C94" w:rsidRDefault="00DC0C94" w:rsidP="00DC0C94">
      <w:pPr>
        <w:pStyle w:val="Titre1"/>
      </w:pPr>
      <w:bookmarkStart w:id="3" w:name="_Toc321297148"/>
      <w:r>
        <w:t>Contexte</w:t>
      </w:r>
      <w:bookmarkEnd w:id="3"/>
    </w:p>
    <w:p w14:paraId="3469BD53" w14:textId="60776BD0" w:rsidR="00D62BF4" w:rsidRDefault="00D62BF4" w:rsidP="00D62BF4">
      <w:r>
        <w:t xml:space="preserve">Dans le cadre du contrat de bon usage (CBU) les établissements de santé doivent </w:t>
      </w:r>
      <w:r w:rsidR="00FC27FF">
        <w:t>justifier</w:t>
      </w:r>
      <w:r>
        <w:t xml:space="preserve"> l’utilisation des médicaments et des dispositifs médicaux en sus des </w:t>
      </w:r>
      <w:r w:rsidR="00C84FEC">
        <w:t>groupes homogènes de séjour (</w:t>
      </w:r>
      <w:r>
        <w:t>GHS</w:t>
      </w:r>
      <w:r w:rsidR="00C84FEC">
        <w:t>)</w:t>
      </w:r>
      <w:r>
        <w:t xml:space="preserve">. L’agence régionale de santé (ARS) demande de </w:t>
      </w:r>
      <w:r w:rsidR="00FC27FF">
        <w:t>clarifier</w:t>
      </w:r>
      <w:r>
        <w:t xml:space="preserve"> les écarts de consommation d’année en année et de prévoir leur tendance</w:t>
      </w:r>
      <w:r w:rsidR="00BF54EE">
        <w:t xml:space="preserve"> (K1)</w:t>
      </w:r>
      <w:r>
        <w:t>.</w:t>
      </w:r>
      <w:r w:rsidR="00ED1B8A">
        <w:t xml:space="preserve"> Le but de cette étude est de justifier cette augmentation de consommation.</w:t>
      </w:r>
    </w:p>
    <w:p w14:paraId="60185F12" w14:textId="60C55575" w:rsidR="00810656" w:rsidRPr="00810656" w:rsidRDefault="00810656" w:rsidP="00D62BF4">
      <w:pPr>
        <w:rPr>
          <w:b/>
          <w:i/>
          <w:u w:val="single"/>
        </w:rPr>
      </w:pPr>
      <w:r w:rsidRPr="00810656">
        <w:rPr>
          <w:b/>
          <w:i/>
          <w:u w:val="single"/>
        </w:rPr>
        <w:t>A completer avec les cours de Caro</w:t>
      </w:r>
    </w:p>
    <w:p w14:paraId="5790ECFF" w14:textId="77777777" w:rsidR="00DC0C94" w:rsidRDefault="00DC0C94" w:rsidP="00DC0C94">
      <w:pPr>
        <w:pStyle w:val="Titre1"/>
      </w:pPr>
      <w:bookmarkStart w:id="4" w:name="_Toc321297149"/>
      <w:r>
        <w:t xml:space="preserve">Matériels et </w:t>
      </w:r>
      <w:r w:rsidRPr="00DC0C94">
        <w:t>méthodes</w:t>
      </w:r>
      <w:bookmarkEnd w:id="4"/>
    </w:p>
    <w:p w14:paraId="3E60BCE2" w14:textId="40C0CB2C" w:rsidR="00E41A24" w:rsidRDefault="00E41A24" w:rsidP="00BF54EE">
      <w:pPr>
        <w:pStyle w:val="Titre2"/>
      </w:pPr>
      <w:bookmarkStart w:id="5" w:name="_Toc321297150"/>
      <w:r>
        <w:t>Objectif</w:t>
      </w:r>
      <w:bookmarkEnd w:id="5"/>
    </w:p>
    <w:p w14:paraId="6DE0D64A" w14:textId="576ED9CC" w:rsidR="00BF54EE" w:rsidRDefault="00343AF2" w:rsidP="00595C88">
      <w:r>
        <w:t>Entre 2014 et 2015</w:t>
      </w:r>
      <w:r w:rsidR="00FC27FF">
        <w:t>,</w:t>
      </w:r>
      <w:r>
        <w:t xml:space="preserve"> la consommation des médica</w:t>
      </w:r>
      <w:r w:rsidR="00FC27FF">
        <w:t>ments en sus des GHS a augmenté</w:t>
      </w:r>
      <w:r>
        <w:t xml:space="preserve"> </w:t>
      </w:r>
      <w:commentRangeStart w:id="6"/>
      <w:r>
        <w:t xml:space="preserve">de </w:t>
      </w:r>
      <w:r w:rsidR="00E70082">
        <w:t xml:space="preserve">2,5 </w:t>
      </w:r>
      <w:commentRangeEnd w:id="6"/>
      <w:r w:rsidR="007E6995">
        <w:rPr>
          <w:rStyle w:val="Marquedecommentaire"/>
        </w:rPr>
        <w:commentReference w:id="6"/>
      </w:r>
      <w:r w:rsidR="00E70082">
        <w:t>millions d’euros.</w:t>
      </w:r>
      <w:r>
        <w:t xml:space="preserve"> </w:t>
      </w:r>
      <w:r w:rsidR="00E41A24">
        <w:t xml:space="preserve">L’objectif principal de ce mémoire est d’analyser les écarts de valeur et de consommation des médicaments facturés en </w:t>
      </w:r>
      <w:r w:rsidR="00FC27FF">
        <w:t>sus des GHS pour justifier leur remboursement</w:t>
      </w:r>
      <w:r w:rsidR="00C26B3C">
        <w:t xml:space="preserve"> par </w:t>
      </w:r>
      <w:r>
        <w:t>l’Assurance Maladie</w:t>
      </w:r>
      <w:r w:rsidR="00E53D52">
        <w:t xml:space="preserve"> </w:t>
      </w:r>
      <w:r w:rsidR="00FC27FF">
        <w:t>afin</w:t>
      </w:r>
      <w:r w:rsidR="00E53D52">
        <w:t xml:space="preserve"> </w:t>
      </w:r>
      <w:r w:rsidR="00E70082">
        <w:t xml:space="preserve">de </w:t>
      </w:r>
      <w:r w:rsidR="00FC27FF">
        <w:t>d’expliquer</w:t>
      </w:r>
      <w:r w:rsidR="00E53D52">
        <w:t xml:space="preserve"> cette forte augmentation</w:t>
      </w:r>
      <w:r w:rsidR="00E41A24">
        <w:t xml:space="preserve">.  </w:t>
      </w:r>
    </w:p>
    <w:p w14:paraId="3F3F3C4A" w14:textId="19FFF2D1" w:rsidR="000F79A6" w:rsidRDefault="000F79A6" w:rsidP="00FC27FF">
      <w:pPr>
        <w:pStyle w:val="Titre2"/>
      </w:pPr>
      <w:bookmarkStart w:id="7" w:name="_Toc321297151"/>
      <w:commentRangeStart w:id="8"/>
      <w:r>
        <w:t>Matériels</w:t>
      </w:r>
      <w:bookmarkEnd w:id="7"/>
      <w:commentRangeEnd w:id="8"/>
      <w:r w:rsidR="007E6995">
        <w:rPr>
          <w:rStyle w:val="Marquedecommentaire"/>
          <w:rFonts w:ascii="Times New Roman" w:eastAsiaTheme="minorHAnsi" w:hAnsi="Times New Roman" w:cstheme="minorBidi"/>
          <w:b w:val="0"/>
          <w:bCs w:val="0"/>
          <w:color w:val="auto"/>
        </w:rPr>
        <w:commentReference w:id="8"/>
      </w:r>
    </w:p>
    <w:p w14:paraId="69055E35" w14:textId="5E5E7EB9" w:rsidR="00343AF2" w:rsidRDefault="000F79A6" w:rsidP="00FC27FF">
      <w:pPr>
        <w:pStyle w:val="Titre3"/>
      </w:pPr>
      <w:bookmarkStart w:id="9" w:name="_Toc321297152"/>
      <w:r>
        <w:t>Pharma</w:t>
      </w:r>
      <w:r w:rsidR="00343AF2">
        <w:t>® </w:t>
      </w:r>
      <w:del w:id="10" w:author="ça depend" w:date="2016-04-03T15:00:00Z">
        <w:r w:rsidR="00343AF2" w:rsidDel="005440A1">
          <w:delText>:</w:delText>
        </w:r>
        <w:bookmarkEnd w:id="9"/>
        <w:r w:rsidR="00343AF2" w:rsidDel="005440A1">
          <w:delText xml:space="preserve"> </w:delText>
        </w:r>
      </w:del>
    </w:p>
    <w:p w14:paraId="77F8AC89" w14:textId="678562CC" w:rsidR="000F79A6" w:rsidRDefault="00E70082" w:rsidP="000F79A6">
      <w:r>
        <w:t>Ce logiciel de Computer Engi</w:t>
      </w:r>
      <w:r w:rsidR="00343AF2">
        <w:t>neering, qui informatise le</w:t>
      </w:r>
      <w:r>
        <w:t xml:space="preserve"> circuit du médicament, a permis</w:t>
      </w:r>
      <w:r w:rsidR="00343AF2">
        <w:t xml:space="preserve"> d’extraire </w:t>
      </w:r>
      <w:r w:rsidR="00FC27FF">
        <w:t xml:space="preserve">plusieurs </w:t>
      </w:r>
      <w:r w:rsidR="00343AF2">
        <w:t>données :</w:t>
      </w:r>
    </w:p>
    <w:p w14:paraId="52BFA7DD" w14:textId="3C30A527" w:rsidR="00343AF2" w:rsidRDefault="00343AF2" w:rsidP="00343AF2">
      <w:pPr>
        <w:pStyle w:val="Paragraphedeliste"/>
        <w:numPr>
          <w:ilvl w:val="0"/>
          <w:numId w:val="19"/>
        </w:numPr>
      </w:pPr>
      <w:r>
        <w:t>les listes des écarts de valeur des médicaments en sus des GHS entre 2014 et 2015 (annexe 1)</w:t>
      </w:r>
      <w:r w:rsidR="00EA2E98">
        <w:t> : indiquant</w:t>
      </w:r>
      <w:r w:rsidR="005B4C3D">
        <w:t xml:space="preserve"> les molécules dont la </w:t>
      </w:r>
      <w:r w:rsidR="00EA2E98">
        <w:t>consommation a le plus augmenté</w:t>
      </w:r>
      <w:r w:rsidR="005B4C3D">
        <w:t xml:space="preserve"> entre 2014 et 2015. Les 10 plus gros écar</w:t>
      </w:r>
      <w:r w:rsidR="00E70082">
        <w:t xml:space="preserve">ts ont été présélectionnés </w:t>
      </w:r>
      <w:r w:rsidR="005B4C3D">
        <w:t>: Ambisome</w:t>
      </w:r>
      <w:r w:rsidR="00EA2E98">
        <w:t>®</w:t>
      </w:r>
      <w:r w:rsidR="004D2CCB">
        <w:t xml:space="preserve"> (amphotéricine B liposomale)</w:t>
      </w:r>
      <w:r w:rsidR="005B4C3D">
        <w:t>, Feiba</w:t>
      </w:r>
      <w:r w:rsidR="00EA2E98">
        <w:t>®</w:t>
      </w:r>
      <w:r w:rsidR="006B0166">
        <w:t xml:space="preserve"> (facteur VIII)</w:t>
      </w:r>
      <w:r w:rsidR="005B4C3D">
        <w:t>, Mabthera</w:t>
      </w:r>
      <w:r w:rsidR="00EA2E98">
        <w:t>®</w:t>
      </w:r>
      <w:r w:rsidR="005B4C3D">
        <w:t>, Mononine</w:t>
      </w:r>
      <w:r w:rsidR="00EA2E98">
        <w:t>®</w:t>
      </w:r>
      <w:r w:rsidR="001609B1">
        <w:t xml:space="preserve"> (facteur IX</w:t>
      </w:r>
      <w:r w:rsidR="001B22B0">
        <w:t>)</w:t>
      </w:r>
      <w:r w:rsidR="005B4C3D">
        <w:t>, Mozobil</w:t>
      </w:r>
      <w:r w:rsidR="00EA2E98">
        <w:t>®</w:t>
      </w:r>
      <w:r w:rsidR="005B4C3D">
        <w:t>, Myozyme</w:t>
      </w:r>
      <w:r w:rsidR="00EA2E98">
        <w:t>®</w:t>
      </w:r>
      <w:r w:rsidR="006B0166">
        <w:t xml:space="preserve"> (alpha-alglucosidase)</w:t>
      </w:r>
      <w:r w:rsidR="005B4C3D">
        <w:t>, Remicade</w:t>
      </w:r>
      <w:r w:rsidR="00EA2E98">
        <w:t>®</w:t>
      </w:r>
      <w:r w:rsidR="005B4C3D">
        <w:t>, Soliris</w:t>
      </w:r>
      <w:r w:rsidR="00EA2E98">
        <w:t>®</w:t>
      </w:r>
      <w:r w:rsidR="003B558A">
        <w:t xml:space="preserve"> (eculizumab)</w:t>
      </w:r>
      <w:r w:rsidR="005B4C3D">
        <w:t>, Tysabri</w:t>
      </w:r>
      <w:r w:rsidR="00EA2E98">
        <w:t>®</w:t>
      </w:r>
      <w:ins w:id="11" w:author="ça depend" w:date="2016-04-03T14:51:00Z">
        <w:r w:rsidR="007E6995">
          <w:t xml:space="preserve"> et</w:t>
        </w:r>
      </w:ins>
      <w:del w:id="12" w:author="ça depend" w:date="2016-04-03T14:51:00Z">
        <w:r w:rsidR="005B4C3D" w:rsidDel="007E6995">
          <w:delText>,</w:delText>
        </w:r>
      </w:del>
      <w:r w:rsidR="005B4C3D">
        <w:t xml:space="preserve"> Vidaza</w:t>
      </w:r>
      <w:r w:rsidR="00EA2E98">
        <w:t>®</w:t>
      </w:r>
      <w:r w:rsidR="003E6E97">
        <w:t xml:space="preserve"> (azacytidine)</w:t>
      </w:r>
      <w:r w:rsidR="005B4C3D">
        <w:t>.</w:t>
      </w:r>
    </w:p>
    <w:p w14:paraId="68F06CBC" w14:textId="75D9035F" w:rsidR="00343AF2" w:rsidRDefault="00343AF2" w:rsidP="00343AF2">
      <w:pPr>
        <w:pStyle w:val="Paragraphedeliste"/>
        <w:numPr>
          <w:ilvl w:val="0"/>
          <w:numId w:val="19"/>
        </w:numPr>
      </w:pPr>
      <w:r>
        <w:t>la consommation de chaque molécule pour les années 2014 et 2015</w:t>
      </w:r>
      <w:r w:rsidR="00337B5B">
        <w:t xml:space="preserve">. Pour chaque molécule et chaque année ont été extrait le nom du patient, la date de dispensation, le nombre de flacons par dispensation et le service sur lequel </w:t>
      </w:r>
      <w:r w:rsidR="00EA2E98">
        <w:t>ils</w:t>
      </w:r>
      <w:r w:rsidR="00337B5B">
        <w:t xml:space="preserve"> ont été facturées.</w:t>
      </w:r>
      <w:r w:rsidR="008D12F3">
        <w:t xml:space="preserve"> Ces </w:t>
      </w:r>
      <w:r w:rsidR="008D12F3">
        <w:lastRenderedPageBreak/>
        <w:t>données vont permet</w:t>
      </w:r>
      <w:r w:rsidR="00F26298">
        <w:t xml:space="preserve">tre </w:t>
      </w:r>
      <w:r w:rsidR="00EA2E98">
        <w:t xml:space="preserve">de faire l’analyse </w:t>
      </w:r>
      <w:r w:rsidR="00F26298">
        <w:t>de l’augmentation de la consommation de ces médicaments.</w:t>
      </w:r>
    </w:p>
    <w:p w14:paraId="0B12F6E6" w14:textId="7056FCDB" w:rsidR="000F79A6" w:rsidRPr="007E6995" w:rsidRDefault="000F79A6" w:rsidP="007E6995">
      <w:pPr>
        <w:pStyle w:val="Titre3"/>
        <w:rPr>
          <w:i/>
          <w:rPrChange w:id="13" w:author="ça depend" w:date="2016-04-03T14:53:00Z">
            <w:rPr/>
          </w:rPrChange>
        </w:rPr>
        <w:pPrChange w:id="14" w:author="ça depend" w:date="2016-04-03T14:58:00Z">
          <w:pPr>
            <w:pStyle w:val="Titre4"/>
          </w:pPr>
        </w:pPrChange>
      </w:pPr>
      <w:r w:rsidRPr="007E6995">
        <w:rPr>
          <w:rStyle w:val="Titre3Car"/>
          <w:b/>
          <w:i/>
          <w:rPrChange w:id="15" w:author="ça depend" w:date="2016-04-03T14:53:00Z">
            <w:rPr>
              <w:rStyle w:val="Titre3Car"/>
            </w:rPr>
          </w:rPrChange>
        </w:rPr>
        <w:t>Excel</w:t>
      </w:r>
      <w:r w:rsidR="007A6750" w:rsidRPr="007E6995">
        <w:rPr>
          <w:i/>
          <w:rPrChange w:id="16" w:author="ça depend" w:date="2016-04-03T14:53:00Z">
            <w:rPr/>
          </w:rPrChange>
        </w:rPr>
        <w:t>®</w:t>
      </w:r>
    </w:p>
    <w:p w14:paraId="072159C1" w14:textId="614BE337" w:rsidR="00343AF2" w:rsidRDefault="00343AF2" w:rsidP="000F79A6">
      <w:r>
        <w:t>Ce logiciel</w:t>
      </w:r>
      <w:r w:rsidR="00231911">
        <w:t xml:space="preserve"> permet de </w:t>
      </w:r>
      <w:r w:rsidR="00EA2E98">
        <w:t>compiler</w:t>
      </w:r>
      <w:r w:rsidR="00231911">
        <w:t xml:space="preserve"> les données</w:t>
      </w:r>
      <w:r w:rsidR="00D97548">
        <w:t xml:space="preserve"> </w:t>
      </w:r>
      <w:r w:rsidR="00231911">
        <w:t>extraites de Pharma®</w:t>
      </w:r>
      <w:r w:rsidR="00D97548">
        <w:t xml:space="preserve"> de chaque molécule pour 2014 et 2015</w:t>
      </w:r>
      <w:r w:rsidR="00231911">
        <w:t xml:space="preserve"> et de les </w:t>
      </w:r>
      <w:r w:rsidR="00EA2E98">
        <w:t>exploiter</w:t>
      </w:r>
      <w:r w:rsidR="005B4C3D">
        <w:t xml:space="preserve">. </w:t>
      </w:r>
      <w:r w:rsidR="00D97548">
        <w:t>Cela facilite le travail de comparaison, notamment du</w:t>
      </w:r>
      <w:r w:rsidR="00810656">
        <w:t xml:space="preserve"> </w:t>
      </w:r>
      <w:r w:rsidR="00D97548">
        <w:t>nombre d’unités, du</w:t>
      </w:r>
      <w:r w:rsidR="007A6750">
        <w:t xml:space="preserve"> nombre de patients et </w:t>
      </w:r>
      <w:r w:rsidR="00D97548">
        <w:t>du</w:t>
      </w:r>
      <w:r w:rsidR="007A6750">
        <w:t xml:space="preserve"> nombre d’unit</w:t>
      </w:r>
      <w:r w:rsidR="00D97548">
        <w:t>és par patient entre 2014 et 2015</w:t>
      </w:r>
      <w:r w:rsidR="00810656">
        <w:t>.</w:t>
      </w:r>
    </w:p>
    <w:p w14:paraId="07705A18" w14:textId="140EF817" w:rsidR="00231911" w:rsidRDefault="000F79A6" w:rsidP="00FC27FF">
      <w:pPr>
        <w:pStyle w:val="Titre3"/>
      </w:pPr>
      <w:bookmarkStart w:id="17" w:name="_Toc321297153"/>
      <w:r>
        <w:t xml:space="preserve">Vidal </w:t>
      </w:r>
      <w:r w:rsidR="00231911">
        <w:t>Hoptimal ®</w:t>
      </w:r>
      <w:bookmarkEnd w:id="17"/>
    </w:p>
    <w:p w14:paraId="287C8150" w14:textId="3135DDA0" w:rsidR="00231911" w:rsidRDefault="00231911" w:rsidP="000F79A6">
      <w:r>
        <w:t xml:space="preserve">Vidal </w:t>
      </w:r>
      <w:r w:rsidR="00D97548">
        <w:t xml:space="preserve">Hoptimal® est une version </w:t>
      </w:r>
      <w:r>
        <w:t>en ligne</w:t>
      </w:r>
      <w:r w:rsidR="00D97548">
        <w:t xml:space="preserve"> du Vidal®</w:t>
      </w:r>
      <w:r>
        <w:t xml:space="preserve"> </w:t>
      </w:r>
      <w:r w:rsidR="00D97548">
        <w:t>où sont recensées l</w:t>
      </w:r>
      <w:r>
        <w:t xml:space="preserve">es indications </w:t>
      </w:r>
      <w:r w:rsidR="008D12F3">
        <w:t>de l’Autorisation de Mise sur le Marché (</w:t>
      </w:r>
      <w:r>
        <w:t>AMM</w:t>
      </w:r>
      <w:r w:rsidR="008D12F3">
        <w:t>)</w:t>
      </w:r>
      <w:r>
        <w:t xml:space="preserve"> </w:t>
      </w:r>
      <w:r w:rsidR="00337B5B">
        <w:t>qui justifient le remboursement</w:t>
      </w:r>
      <w:r w:rsidR="00D97548">
        <w:t xml:space="preserve"> des médicaments en sus des GHS</w:t>
      </w:r>
      <w:r>
        <w:t xml:space="preserve">. </w:t>
      </w:r>
      <w:del w:id="18" w:author="ça depend" w:date="2016-04-03T14:54:00Z">
        <w:r w:rsidR="00337B5B" w:rsidDel="007E6995">
          <w:delText>Cela permet de vérifier que les médicaments ont bien été utilisés dans le cadre de leur</w:delText>
        </w:r>
        <w:r w:rsidR="008D12F3" w:rsidDel="007E6995">
          <w:delText>s</w:delText>
        </w:r>
        <w:r w:rsidR="00337B5B" w:rsidDel="007E6995">
          <w:delText xml:space="preserve"> indication</w:delText>
        </w:r>
        <w:r w:rsidR="008D12F3" w:rsidDel="007E6995">
          <w:delText>s</w:delText>
        </w:r>
      </w:del>
      <w:ins w:id="19" w:author="ça depend" w:date="2016-04-03T14:54:00Z">
        <w:r w:rsidR="007E6995">
          <w:t xml:space="preserve">Il permet de vérifier que les indications de </w:t>
        </w:r>
      </w:ins>
      <w:ins w:id="20" w:author="ça depend" w:date="2016-04-03T14:55:00Z">
        <w:r w:rsidR="007E6995">
          <w:t>prescriptions</w:t>
        </w:r>
      </w:ins>
      <w:ins w:id="21" w:author="ça depend" w:date="2016-04-03T14:56:00Z">
        <w:r w:rsidR="007E6995">
          <w:t xml:space="preserve"> </w:t>
        </w:r>
      </w:ins>
      <w:ins w:id="22" w:author="ça depend" w:date="2016-04-03T14:55:00Z">
        <w:r w:rsidR="007E6995">
          <w:t>/</w:t>
        </w:r>
      </w:ins>
      <w:ins w:id="23" w:author="ça depend" w:date="2016-04-03T14:56:00Z">
        <w:r w:rsidR="007E6995">
          <w:t xml:space="preserve"> d’</w:t>
        </w:r>
      </w:ins>
      <w:ins w:id="24" w:author="ça depend" w:date="2016-04-03T14:55:00Z">
        <w:r w:rsidR="007E6995">
          <w:t xml:space="preserve">utilisations </w:t>
        </w:r>
      </w:ins>
      <w:ins w:id="25" w:author="ça depend" w:date="2016-04-03T14:54:00Z">
        <w:r w:rsidR="007E6995">
          <w:t xml:space="preserve"> ont bien été respectées</w:t>
        </w:r>
      </w:ins>
      <w:r w:rsidR="00337B5B">
        <w:t xml:space="preserve">. </w:t>
      </w:r>
    </w:p>
    <w:p w14:paraId="13BE5657" w14:textId="3652ED6D" w:rsidR="00231911" w:rsidRDefault="00231911" w:rsidP="00FC27FF">
      <w:pPr>
        <w:pStyle w:val="Titre3"/>
      </w:pPr>
      <w:bookmarkStart w:id="26" w:name="_Toc321297154"/>
      <w:r>
        <w:t>Le site de l’</w:t>
      </w:r>
      <w:r w:rsidR="000F79A6">
        <w:t>ANSM</w:t>
      </w:r>
      <w:r>
        <w:t xml:space="preserve"> (Agence Nationa</w:t>
      </w:r>
      <w:r w:rsidR="008D12F3">
        <w:t>le de la Santé et du Médicament</w:t>
      </w:r>
      <w:r>
        <w:t>)</w:t>
      </w:r>
      <w:bookmarkEnd w:id="26"/>
    </w:p>
    <w:p w14:paraId="1B2C5536" w14:textId="2A544099" w:rsidR="00231911" w:rsidRDefault="00231911" w:rsidP="000F79A6">
      <w:r>
        <w:t xml:space="preserve">Sur le site </w:t>
      </w:r>
      <w:r w:rsidR="00F26298">
        <w:t xml:space="preserve">de l’ANSM </w:t>
      </w:r>
      <w:r>
        <w:t xml:space="preserve">sont recensés les Protocoles </w:t>
      </w:r>
      <w:r w:rsidR="00803C05">
        <w:t>Thérapeut</w:t>
      </w:r>
      <w:r w:rsidR="008D12F3">
        <w:t xml:space="preserve">iques Temporaires </w:t>
      </w:r>
      <w:r w:rsidR="00803C05">
        <w:t>(PTT</w:t>
      </w:r>
      <w:r>
        <w:t>) pour les médicaments hors GHS.</w:t>
      </w:r>
      <w:r w:rsidR="00337B5B">
        <w:t xml:space="preserve"> Cela permet de vérifier pour les médicaments prescrit</w:t>
      </w:r>
      <w:r w:rsidR="00F26298">
        <w:t>s</w:t>
      </w:r>
      <w:r w:rsidR="00337B5B">
        <w:t xml:space="preserve"> hors AMM </w:t>
      </w:r>
      <w:r w:rsidR="00D97548">
        <w:t>l’existence</w:t>
      </w:r>
      <w:r w:rsidR="00337B5B">
        <w:t xml:space="preserve"> </w:t>
      </w:r>
      <w:r w:rsidR="00D97548">
        <w:t>d’</w:t>
      </w:r>
      <w:r w:rsidR="00803C05">
        <w:t>un PTT</w:t>
      </w:r>
      <w:r w:rsidR="00C13716">
        <w:t xml:space="preserve"> qui justifie le remboursement.</w:t>
      </w:r>
    </w:p>
    <w:p w14:paraId="2F1A78F4" w14:textId="308D4BC3" w:rsidR="000F79A6" w:rsidRDefault="000F79A6" w:rsidP="00FC27FF">
      <w:pPr>
        <w:pStyle w:val="Titre3"/>
      </w:pPr>
      <w:bookmarkStart w:id="27" w:name="_Toc321297155"/>
      <w:r>
        <w:t>Le rapport d’étape 2015 dans le cadre du CBU</w:t>
      </w:r>
      <w:bookmarkEnd w:id="27"/>
    </w:p>
    <w:p w14:paraId="61B73D0F" w14:textId="4CD84CBC" w:rsidR="00AC4B74" w:rsidRDefault="00D97548" w:rsidP="00595C88">
      <w:r>
        <w:t xml:space="preserve">Le rapport d’étape est </w:t>
      </w:r>
      <w:r w:rsidR="00870897">
        <w:t>élaboré</w:t>
      </w:r>
      <w:r>
        <w:t xml:space="preserve"> à partir d’une extraction Pharma</w:t>
      </w:r>
      <w:ins w:id="28" w:author="ça depend" w:date="2016-04-03T14:56:00Z">
        <w:r w:rsidR="007E6995">
          <w:t>®</w:t>
        </w:r>
      </w:ins>
      <w:r>
        <w:t xml:space="preserve"> des indications rentrées par le prescripteur lors de la </w:t>
      </w:r>
      <w:del w:id="29" w:author="ça depend" w:date="2016-04-03T14:57:00Z">
        <w:r w:rsidDel="007E6995">
          <w:delText>prescripto</w:delText>
        </w:r>
        <w:r w:rsidR="00870897" w:rsidDel="007E6995">
          <w:delText>n</w:delText>
        </w:r>
      </w:del>
      <w:ins w:id="30" w:author="ça depend" w:date="2016-04-03T14:57:00Z">
        <w:r w:rsidR="007E6995">
          <w:t>prescription</w:t>
        </w:r>
      </w:ins>
      <w:r w:rsidR="00870897">
        <w:t xml:space="preserve"> des médicaments hors T2A.</w:t>
      </w:r>
      <w:r w:rsidR="006326C2">
        <w:t xml:space="preserve"> Il permet d’inventorier les indications des traitements pour chaque patient.</w:t>
      </w:r>
    </w:p>
    <w:p w14:paraId="293D7882" w14:textId="3644D2B1" w:rsidR="00495257" w:rsidRDefault="00495257" w:rsidP="00FC27FF">
      <w:pPr>
        <w:pStyle w:val="Titre2"/>
      </w:pPr>
      <w:bookmarkStart w:id="31" w:name="_Toc321297156"/>
      <w:r>
        <w:t>Etude</w:t>
      </w:r>
      <w:bookmarkEnd w:id="31"/>
    </w:p>
    <w:p w14:paraId="39877F43" w14:textId="2104B4B8" w:rsidR="00A02D40" w:rsidRDefault="00A02D40" w:rsidP="00A02D40">
      <w:r>
        <w:t xml:space="preserve">Cette étude est une étude rétrospective qui compare la consommation des médicaments </w:t>
      </w:r>
      <w:r w:rsidR="008D12F3">
        <w:t>hors</w:t>
      </w:r>
      <w:r>
        <w:t xml:space="preserve"> GHS entre 2014 et 2015. Notre analyse porte sur les médicaments </w:t>
      </w:r>
      <w:r w:rsidR="00F26298">
        <w:t>suivants : Ambisome</w:t>
      </w:r>
      <w:r w:rsidR="006B0166">
        <w:t>®</w:t>
      </w:r>
      <w:r w:rsidR="004D2CCB">
        <w:t xml:space="preserve"> (amphotéricine B liposomale)</w:t>
      </w:r>
      <w:r w:rsidR="00F26298">
        <w:t>, Feiba</w:t>
      </w:r>
      <w:r w:rsidR="006B0166">
        <w:t>® (facteur VIII)</w:t>
      </w:r>
      <w:r w:rsidR="00F26298">
        <w:t>, Mabthera</w:t>
      </w:r>
      <w:r w:rsidR="006B0166">
        <w:t>®</w:t>
      </w:r>
      <w:r w:rsidR="00F26298">
        <w:t>, Mononine</w:t>
      </w:r>
      <w:r w:rsidR="006B0166">
        <w:t>®</w:t>
      </w:r>
      <w:r w:rsidR="001609B1">
        <w:t xml:space="preserve"> (facteur IX</w:t>
      </w:r>
      <w:r w:rsidR="001B22B0">
        <w:t>)</w:t>
      </w:r>
      <w:r w:rsidR="00F26298">
        <w:t>, Mozobil</w:t>
      </w:r>
      <w:r w:rsidR="006B0166">
        <w:t>®</w:t>
      </w:r>
      <w:r w:rsidR="00F26298">
        <w:t>, Myozyme</w:t>
      </w:r>
      <w:r w:rsidR="006B0166">
        <w:t>® (alpha-alglucosidase)</w:t>
      </w:r>
      <w:r w:rsidR="00F26298">
        <w:t>, Remicade</w:t>
      </w:r>
      <w:r w:rsidR="006B0166">
        <w:t>®</w:t>
      </w:r>
      <w:r w:rsidR="00F26298">
        <w:t>, Soliris</w:t>
      </w:r>
      <w:r w:rsidR="006B0166">
        <w:t>®</w:t>
      </w:r>
      <w:r w:rsidR="003B558A">
        <w:t xml:space="preserve"> (eculizumab)</w:t>
      </w:r>
      <w:ins w:id="32" w:author="ça depend" w:date="2016-04-03T14:57:00Z">
        <w:r w:rsidR="007E6995">
          <w:t xml:space="preserve"> et</w:t>
        </w:r>
      </w:ins>
      <w:del w:id="33" w:author="ça depend" w:date="2016-04-03T14:57:00Z">
        <w:r w:rsidR="00F26298" w:rsidDel="007E6995">
          <w:delText>,</w:delText>
        </w:r>
      </w:del>
      <w:r w:rsidR="00F26298">
        <w:t xml:space="preserve"> Tysabri</w:t>
      </w:r>
      <w:r w:rsidR="006B0166">
        <w:t xml:space="preserve">®, Vidaza® </w:t>
      </w:r>
      <w:r w:rsidR="003E6E97">
        <w:t xml:space="preserve">(azacytidine) </w:t>
      </w:r>
      <w:r>
        <w:t xml:space="preserve">; les Dispositifs Médicaux Implantables (DMI) hors GHS ne seront pas étudiés ici. </w:t>
      </w:r>
    </w:p>
    <w:p w14:paraId="5ADD8016" w14:textId="77777777" w:rsidR="00A02D40" w:rsidRDefault="00A02D40" w:rsidP="00A02D40"/>
    <w:p w14:paraId="7E87BD35" w14:textId="297F463E" w:rsidR="00A02D40" w:rsidRPr="00D62BF4" w:rsidRDefault="00A02D40" w:rsidP="00A02D40">
      <w:r>
        <w:t xml:space="preserve">Dans le cadre du CBU, </w:t>
      </w:r>
      <w:r w:rsidR="00F26298">
        <w:t xml:space="preserve">l’ARS </w:t>
      </w:r>
      <w:r w:rsidR="007A6750">
        <w:t>demande une analyse des consommations annuelle</w:t>
      </w:r>
      <w:r w:rsidR="008D12F3">
        <w:t>s</w:t>
      </w:r>
      <w:r w:rsidR="007A6750">
        <w:t>. En effet, s</w:t>
      </w:r>
      <w:r>
        <w:t xml:space="preserve">eules les indications de </w:t>
      </w:r>
      <w:r w:rsidR="008D12F3">
        <w:t xml:space="preserve">l’AMM </w:t>
      </w:r>
      <w:r>
        <w:t xml:space="preserve">et celles répondant </w:t>
      </w:r>
      <w:r w:rsidRPr="00D765E2">
        <w:t xml:space="preserve">aux </w:t>
      </w:r>
      <w:r w:rsidR="008D12F3">
        <w:t xml:space="preserve">PTT </w:t>
      </w:r>
      <w:ins w:id="34" w:author="ça depend" w:date="2016-04-03T14:58:00Z">
        <w:r w:rsidR="007E6995">
          <w:t>(</w:t>
        </w:r>
      </w:ins>
      <w:r w:rsidRPr="00D765E2">
        <w:t>élaborées par l'ANSM</w:t>
      </w:r>
      <w:ins w:id="35" w:author="ça depend" w:date="2016-04-03T14:58:00Z">
        <w:r w:rsidR="007E6995">
          <w:t>)</w:t>
        </w:r>
      </w:ins>
      <w:r w:rsidRPr="00D765E2">
        <w:t xml:space="preserve"> </w:t>
      </w:r>
      <w:r w:rsidR="00F26298">
        <w:t>permettent</w:t>
      </w:r>
      <w:r>
        <w:t xml:space="preserve"> le remboursement. </w:t>
      </w:r>
    </w:p>
    <w:p w14:paraId="7C829B29" w14:textId="77777777" w:rsidR="00A02D40" w:rsidRPr="00A02D40" w:rsidRDefault="00A02D40" w:rsidP="00A02D40"/>
    <w:p w14:paraId="21A990A3" w14:textId="298CFCBE" w:rsidR="001B259F" w:rsidRDefault="007A6750" w:rsidP="00595C88">
      <w:r>
        <w:t xml:space="preserve">En premier lieu, l’analyse comparera </w:t>
      </w:r>
      <w:r w:rsidR="00EE00F5">
        <w:t>le nombre d’unité, le nombre de patient et</w:t>
      </w:r>
      <w:r w:rsidR="00AC4B74">
        <w:t xml:space="preserve"> le nombre d’unité par patient</w:t>
      </w:r>
      <w:r w:rsidR="006326C2">
        <w:t xml:space="preserve"> entre 2014 et 201</w:t>
      </w:r>
      <w:r w:rsidR="00EE00F5">
        <w:t>5</w:t>
      </w:r>
      <w:r w:rsidR="00D765E2">
        <w:t xml:space="preserve"> grâce au tableur Excel</w:t>
      </w:r>
      <w:r w:rsidR="00AC4B74">
        <w:t xml:space="preserve">. </w:t>
      </w:r>
      <w:r w:rsidR="006326C2">
        <w:t>Cela</w:t>
      </w:r>
      <w:r w:rsidR="00495257">
        <w:t xml:space="preserve"> permet de </w:t>
      </w:r>
      <w:r>
        <w:t>mettre en avant</w:t>
      </w:r>
      <w:r w:rsidR="00495257">
        <w:t xml:space="preserve"> ce qui a augmenté entre les 2 années. </w:t>
      </w:r>
      <w:r w:rsidR="00EE00F5">
        <w:t xml:space="preserve">Il sera ensuite </w:t>
      </w:r>
      <w:r w:rsidR="006326C2">
        <w:t xml:space="preserve">déterminé pour chaque molécule, les causes </w:t>
      </w:r>
      <w:r w:rsidR="00EE00F5">
        <w:t>de</w:t>
      </w:r>
      <w:r>
        <w:t xml:space="preserve"> cette augmentation</w:t>
      </w:r>
      <w:r w:rsidR="006326C2">
        <w:t xml:space="preserve"> pour ensuite les discuter et prévoir leur évolution</w:t>
      </w:r>
      <w:r>
        <w:t>.</w:t>
      </w:r>
    </w:p>
    <w:p w14:paraId="0823A47C" w14:textId="5A69DFE5" w:rsidR="001B259F" w:rsidRDefault="001B259F">
      <w:pPr>
        <w:spacing w:line="240" w:lineRule="auto"/>
        <w:jc w:val="left"/>
      </w:pPr>
      <w:r>
        <w:br w:type="page"/>
      </w:r>
    </w:p>
    <w:p w14:paraId="028B4BC4" w14:textId="387285B4" w:rsidR="00DC0C94" w:rsidRDefault="00DC0C94" w:rsidP="00DC0C94">
      <w:pPr>
        <w:pStyle w:val="Titre1"/>
      </w:pPr>
      <w:bookmarkStart w:id="36" w:name="_Toc321297157"/>
      <w:r>
        <w:lastRenderedPageBreak/>
        <w:t>Résultats</w:t>
      </w:r>
      <w:r w:rsidR="00A02D40">
        <w:t xml:space="preserve"> et discussion</w:t>
      </w:r>
      <w:bookmarkEnd w:id="36"/>
    </w:p>
    <w:p w14:paraId="76139E73" w14:textId="502BB585" w:rsidR="001B259F" w:rsidRDefault="00057ADF" w:rsidP="001B259F">
      <w:pPr>
        <w:pStyle w:val="Titre2"/>
      </w:pPr>
      <w:bookmarkStart w:id="37" w:name="_Toc321297158"/>
      <w:r>
        <w:t>Soliris</w:t>
      </w:r>
      <w:r w:rsidR="00D11F93">
        <w:t>® (Eculizumab)</w:t>
      </w:r>
      <w:bookmarkEnd w:id="37"/>
    </w:p>
    <w:p w14:paraId="78190818" w14:textId="22C9CF4A" w:rsidR="001B259F" w:rsidRDefault="001B259F" w:rsidP="001B259F">
      <w:r w:rsidRPr="001B259F">
        <w:t>Soliris</w:t>
      </w:r>
      <w:r w:rsidR="00D11F93">
        <w:t>®</w:t>
      </w:r>
      <w:r w:rsidRPr="001B259F">
        <w:t xml:space="preserve"> est </w:t>
      </w:r>
      <w:r w:rsidR="003B558A">
        <w:t xml:space="preserve">anticorps monoclonal </w:t>
      </w:r>
      <w:r w:rsidRPr="001B259F">
        <w:t>indiqué chez l'adulte et l'enfant pour le traitement des patients atteints :</w:t>
      </w:r>
    </w:p>
    <w:p w14:paraId="144EDE54" w14:textId="0BC39CB0" w:rsidR="001B259F" w:rsidRDefault="001B259F" w:rsidP="001B259F">
      <w:pPr>
        <w:pStyle w:val="Paragraphedeliste"/>
        <w:numPr>
          <w:ilvl w:val="0"/>
          <w:numId w:val="25"/>
        </w:numPr>
      </w:pPr>
      <w:r w:rsidRPr="001B259F">
        <w:t xml:space="preserve">d'Hémoglobinurie Paroxystique Nocturne (HPN). </w:t>
      </w:r>
    </w:p>
    <w:p w14:paraId="3FB0AF32" w14:textId="2A7B9140" w:rsidR="001B259F" w:rsidRPr="001B259F" w:rsidRDefault="001B259F" w:rsidP="001B259F">
      <w:pPr>
        <w:pStyle w:val="Paragraphedeliste"/>
        <w:numPr>
          <w:ilvl w:val="0"/>
          <w:numId w:val="25"/>
        </w:numPr>
        <w:rPr>
          <w:rFonts w:asciiTheme="majorHAnsi" w:eastAsiaTheme="majorEastAsia" w:hAnsiTheme="majorHAnsi" w:cstheme="majorBidi"/>
          <w:b/>
          <w:bCs/>
          <w:color w:val="4F81BD" w:themeColor="accent1"/>
          <w:sz w:val="26"/>
          <w:szCs w:val="26"/>
        </w:rPr>
      </w:pPr>
      <w:r w:rsidRPr="001B259F">
        <w:t>de Syndrome Hémolytique et Ur</w:t>
      </w:r>
      <w:r>
        <w:t>émique atypique (SHU atypique)</w:t>
      </w:r>
      <w:r w:rsidR="00213C73">
        <w:t xml:space="preserve"> (K2)</w:t>
      </w:r>
    </w:p>
    <w:p w14:paraId="5DE12723" w14:textId="7872C3EA" w:rsidR="001B259F" w:rsidRDefault="001B259F" w:rsidP="001B259F">
      <w:r>
        <w:t xml:space="preserve">La </w:t>
      </w:r>
      <w:r w:rsidRPr="001B259F">
        <w:t>posologie est de 600mg par semaine les quatre premières semaines puis 900mg tous les 14 jours dans l’HPN.</w:t>
      </w:r>
      <w:commentRangeStart w:id="38"/>
      <w:r>
        <w:t xml:space="preserve"> Dans </w:t>
      </w:r>
      <w:commentRangeEnd w:id="38"/>
      <w:r w:rsidR="005440A1">
        <w:rPr>
          <w:rStyle w:val="Marquedecommentaire"/>
        </w:rPr>
        <w:commentReference w:id="38"/>
      </w:r>
      <w:r>
        <w:t>le SHU la posologie est de 900mg par semaine les quatre premières semaines puis 1200mg tous les 14 jours.</w:t>
      </w:r>
    </w:p>
    <w:p w14:paraId="4BF7B1F4" w14:textId="77777777" w:rsidR="001B259F" w:rsidRDefault="001B259F" w:rsidP="001B259F"/>
    <w:p w14:paraId="48AE7579" w14:textId="5E429B30" w:rsidR="001B259F" w:rsidRPr="001B259F" w:rsidRDefault="001B259F" w:rsidP="001B259F">
      <w:r>
        <w:t>Prix unitaire : 4 431€</w:t>
      </w:r>
      <w:r w:rsidR="00213C73">
        <w:t xml:space="preserve"> </w:t>
      </w:r>
      <w:r w:rsidR="00213C73" w:rsidRPr="00213C73">
        <w:rPr>
          <w:b/>
          <w:i/>
          <w:u w:val="single"/>
        </w:rPr>
        <w:t>HT ou TTC ?</w:t>
      </w:r>
    </w:p>
    <w:p w14:paraId="2F1E4DBB" w14:textId="783DED79" w:rsidR="00057ADF" w:rsidRDefault="00057ADF" w:rsidP="00773A2E">
      <w:pPr>
        <w:pStyle w:val="Titre3"/>
      </w:pPr>
      <w:bookmarkStart w:id="39" w:name="_Toc321297159"/>
      <w:r>
        <w:t>Résultats</w:t>
      </w:r>
      <w:bookmarkEnd w:id="39"/>
      <w:r>
        <w:t xml:space="preserve"> </w:t>
      </w:r>
    </w:p>
    <w:tbl>
      <w:tblPr>
        <w:tblW w:w="9725" w:type="dxa"/>
        <w:tblInd w:w="55" w:type="dxa"/>
        <w:tblCellMar>
          <w:left w:w="70" w:type="dxa"/>
          <w:right w:w="70" w:type="dxa"/>
        </w:tblCellMar>
        <w:tblLook w:val="04A0" w:firstRow="1" w:lastRow="0" w:firstColumn="1" w:lastColumn="0" w:noHBand="0" w:noVBand="1"/>
      </w:tblPr>
      <w:tblGrid>
        <w:gridCol w:w="4551"/>
        <w:gridCol w:w="1280"/>
        <w:gridCol w:w="1280"/>
        <w:gridCol w:w="1314"/>
        <w:gridCol w:w="1300"/>
      </w:tblGrid>
      <w:tr w:rsidR="00116168" w:rsidRPr="00116168" w14:paraId="743C39D5" w14:textId="77777777" w:rsidTr="00B448CF">
        <w:trPr>
          <w:trHeight w:val="340"/>
        </w:trPr>
        <w:tc>
          <w:tcPr>
            <w:tcW w:w="45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EEB0564" w14:textId="31731D3E" w:rsidR="00116168" w:rsidRPr="00116168" w:rsidRDefault="00116168" w:rsidP="00116168">
            <w:pPr>
              <w:spacing w:line="240" w:lineRule="auto"/>
              <w:jc w:val="left"/>
              <w:rPr>
                <w:rFonts w:ascii="Arial" w:eastAsia="Times New Roman" w:hAnsi="Arial" w:cs="Arial"/>
                <w:b/>
                <w:bCs/>
                <w:i/>
                <w:iCs/>
                <w:sz w:val="28"/>
                <w:szCs w:val="28"/>
                <w:lang w:eastAsia="fr-FR"/>
              </w:rPr>
            </w:pPr>
            <w:commentRangeStart w:id="40"/>
            <w:r w:rsidRPr="00116168">
              <w:rPr>
                <w:rFonts w:ascii="Arial" w:eastAsia="Times New Roman" w:hAnsi="Arial" w:cs="Arial"/>
                <w:b/>
                <w:bCs/>
                <w:i/>
                <w:iCs/>
                <w:sz w:val="28"/>
                <w:szCs w:val="28"/>
                <w:lang w:eastAsia="fr-FR"/>
              </w:rPr>
              <w:t>Soliris</w:t>
            </w:r>
            <w:r w:rsidR="006B0166">
              <w:rPr>
                <w:rFonts w:ascii="Arial" w:eastAsia="Times New Roman" w:hAnsi="Arial" w:cs="Arial"/>
                <w:b/>
                <w:bCs/>
                <w:i/>
                <w:iCs/>
                <w:sz w:val="28"/>
                <w:szCs w:val="28"/>
                <w:lang w:eastAsia="fr-FR"/>
              </w:rPr>
              <w:t>®</w:t>
            </w:r>
          </w:p>
        </w:tc>
        <w:tc>
          <w:tcPr>
            <w:tcW w:w="1280" w:type="dxa"/>
            <w:tcBorders>
              <w:top w:val="single" w:sz="8" w:space="0" w:color="auto"/>
              <w:left w:val="nil"/>
              <w:bottom w:val="single" w:sz="4" w:space="0" w:color="auto"/>
              <w:right w:val="single" w:sz="4" w:space="0" w:color="auto"/>
            </w:tcBorders>
            <w:shd w:val="clear" w:color="auto" w:fill="auto"/>
            <w:noWrap/>
            <w:vAlign w:val="bottom"/>
            <w:hideMark/>
          </w:tcPr>
          <w:p w14:paraId="193AD2DA" w14:textId="77777777" w:rsidR="00116168" w:rsidRPr="00116168" w:rsidRDefault="00116168" w:rsidP="00116168">
            <w:pPr>
              <w:spacing w:line="240" w:lineRule="auto"/>
              <w:jc w:val="center"/>
              <w:rPr>
                <w:rFonts w:ascii="Arial" w:eastAsia="Times New Roman" w:hAnsi="Arial" w:cs="Arial"/>
                <w:b/>
                <w:bCs/>
                <w:szCs w:val="24"/>
                <w:lang w:eastAsia="fr-FR"/>
              </w:rPr>
            </w:pPr>
            <w:r w:rsidRPr="00116168">
              <w:rPr>
                <w:rFonts w:ascii="Arial" w:eastAsia="Times New Roman" w:hAnsi="Arial" w:cs="Arial"/>
                <w:b/>
                <w:bCs/>
                <w:szCs w:val="24"/>
                <w:lang w:eastAsia="fr-FR"/>
              </w:rPr>
              <w:t>2014</w:t>
            </w:r>
          </w:p>
        </w:tc>
        <w:tc>
          <w:tcPr>
            <w:tcW w:w="1280" w:type="dxa"/>
            <w:tcBorders>
              <w:top w:val="single" w:sz="8" w:space="0" w:color="auto"/>
              <w:left w:val="nil"/>
              <w:bottom w:val="single" w:sz="4" w:space="0" w:color="auto"/>
              <w:right w:val="single" w:sz="4" w:space="0" w:color="auto"/>
            </w:tcBorders>
            <w:shd w:val="clear" w:color="auto" w:fill="auto"/>
            <w:noWrap/>
            <w:vAlign w:val="bottom"/>
            <w:hideMark/>
          </w:tcPr>
          <w:p w14:paraId="00B7C30D" w14:textId="77777777" w:rsidR="00116168" w:rsidRPr="00116168" w:rsidRDefault="00116168" w:rsidP="00116168">
            <w:pPr>
              <w:spacing w:line="240" w:lineRule="auto"/>
              <w:jc w:val="center"/>
              <w:rPr>
                <w:rFonts w:ascii="Arial" w:eastAsia="Times New Roman" w:hAnsi="Arial" w:cs="Arial"/>
                <w:b/>
                <w:bCs/>
                <w:szCs w:val="24"/>
                <w:lang w:eastAsia="fr-FR"/>
              </w:rPr>
            </w:pPr>
            <w:r w:rsidRPr="00116168">
              <w:rPr>
                <w:rFonts w:ascii="Arial" w:eastAsia="Times New Roman" w:hAnsi="Arial" w:cs="Arial"/>
                <w:b/>
                <w:bCs/>
                <w:szCs w:val="24"/>
                <w:lang w:eastAsia="fr-FR"/>
              </w:rPr>
              <w:t>2015</w:t>
            </w:r>
          </w:p>
        </w:tc>
        <w:tc>
          <w:tcPr>
            <w:tcW w:w="1314" w:type="dxa"/>
            <w:tcBorders>
              <w:top w:val="single" w:sz="8" w:space="0" w:color="auto"/>
              <w:left w:val="nil"/>
              <w:bottom w:val="single" w:sz="4" w:space="0" w:color="auto"/>
              <w:right w:val="single" w:sz="4" w:space="0" w:color="auto"/>
            </w:tcBorders>
            <w:shd w:val="clear" w:color="auto" w:fill="auto"/>
            <w:noWrap/>
            <w:vAlign w:val="bottom"/>
            <w:hideMark/>
          </w:tcPr>
          <w:p w14:paraId="24C272A3" w14:textId="77777777" w:rsidR="00116168" w:rsidRPr="00116168" w:rsidRDefault="00116168" w:rsidP="00116168">
            <w:pPr>
              <w:spacing w:line="240" w:lineRule="auto"/>
              <w:jc w:val="center"/>
              <w:rPr>
                <w:rFonts w:ascii="Arial" w:eastAsia="Times New Roman" w:hAnsi="Arial" w:cs="Arial"/>
                <w:b/>
                <w:bCs/>
                <w:szCs w:val="24"/>
                <w:lang w:eastAsia="fr-FR"/>
              </w:rPr>
            </w:pPr>
            <w:r w:rsidRPr="00116168">
              <w:rPr>
                <w:rFonts w:ascii="Arial" w:eastAsia="Times New Roman" w:hAnsi="Arial" w:cs="Arial"/>
                <w:b/>
                <w:bCs/>
                <w:szCs w:val="24"/>
                <w:lang w:eastAsia="fr-FR"/>
              </w:rPr>
              <w:t>Différence</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52B4916F" w14:textId="77777777" w:rsidR="00116168" w:rsidRPr="00116168" w:rsidRDefault="00116168" w:rsidP="00116168">
            <w:pPr>
              <w:spacing w:line="240" w:lineRule="auto"/>
              <w:jc w:val="center"/>
              <w:rPr>
                <w:rFonts w:ascii="Arial" w:eastAsia="Times New Roman" w:hAnsi="Arial" w:cs="Arial"/>
                <w:b/>
                <w:bCs/>
                <w:szCs w:val="24"/>
                <w:lang w:eastAsia="fr-FR"/>
              </w:rPr>
            </w:pPr>
            <w:r w:rsidRPr="00116168">
              <w:rPr>
                <w:rFonts w:ascii="Arial" w:eastAsia="Times New Roman" w:hAnsi="Arial" w:cs="Arial"/>
                <w:b/>
                <w:bCs/>
                <w:szCs w:val="24"/>
                <w:lang w:eastAsia="fr-FR"/>
              </w:rPr>
              <w:t>%</w:t>
            </w:r>
            <w:commentRangeEnd w:id="40"/>
            <w:r w:rsidR="005440A1">
              <w:rPr>
                <w:rStyle w:val="Marquedecommentaire"/>
              </w:rPr>
              <w:commentReference w:id="40"/>
            </w:r>
          </w:p>
        </w:tc>
      </w:tr>
      <w:tr w:rsidR="00116168" w:rsidRPr="00116168" w14:paraId="248EBD00" w14:textId="77777777" w:rsidTr="00B448CF">
        <w:trPr>
          <w:trHeight w:val="240"/>
        </w:trPr>
        <w:tc>
          <w:tcPr>
            <w:tcW w:w="4551" w:type="dxa"/>
            <w:tcBorders>
              <w:top w:val="nil"/>
              <w:left w:val="single" w:sz="8" w:space="0" w:color="auto"/>
              <w:bottom w:val="single" w:sz="4" w:space="0" w:color="auto"/>
              <w:right w:val="single" w:sz="4" w:space="0" w:color="auto"/>
            </w:tcBorders>
            <w:shd w:val="clear" w:color="auto" w:fill="auto"/>
            <w:noWrap/>
            <w:vAlign w:val="bottom"/>
            <w:hideMark/>
          </w:tcPr>
          <w:p w14:paraId="4583951E" w14:textId="6EF5E15F" w:rsidR="00116168" w:rsidRPr="00116168" w:rsidRDefault="00116168" w:rsidP="00116168">
            <w:pPr>
              <w:spacing w:line="240" w:lineRule="auto"/>
              <w:jc w:val="left"/>
              <w:rPr>
                <w:rFonts w:ascii="Arial" w:eastAsia="Times New Roman" w:hAnsi="Arial" w:cs="Arial"/>
                <w:sz w:val="20"/>
                <w:szCs w:val="20"/>
                <w:lang w:eastAsia="fr-FR"/>
              </w:rPr>
            </w:pPr>
            <w:r w:rsidRPr="00116168">
              <w:rPr>
                <w:rFonts w:ascii="Arial" w:eastAsia="Times New Roman" w:hAnsi="Arial" w:cs="Arial"/>
                <w:sz w:val="20"/>
                <w:szCs w:val="20"/>
                <w:lang w:eastAsia="fr-FR"/>
              </w:rPr>
              <w:t>Quantité consommée</w:t>
            </w:r>
            <w:r w:rsidR="00B448CF">
              <w:rPr>
                <w:rFonts w:ascii="Arial" w:eastAsia="Times New Roman" w:hAnsi="Arial" w:cs="Arial"/>
                <w:sz w:val="20"/>
                <w:szCs w:val="20"/>
                <w:lang w:eastAsia="fr-FR"/>
              </w:rPr>
              <w:t xml:space="preserve"> par an</w:t>
            </w:r>
            <w:r w:rsidRPr="00116168">
              <w:rPr>
                <w:rFonts w:ascii="Arial" w:eastAsia="Times New Roman" w:hAnsi="Arial" w:cs="Arial"/>
                <w:sz w:val="20"/>
                <w:szCs w:val="20"/>
                <w:lang w:eastAsia="fr-FR"/>
              </w:rPr>
              <w:t xml:space="preserve"> (flacon de 300mg)</w:t>
            </w:r>
          </w:p>
        </w:tc>
        <w:tc>
          <w:tcPr>
            <w:tcW w:w="1280" w:type="dxa"/>
            <w:tcBorders>
              <w:top w:val="nil"/>
              <w:left w:val="nil"/>
              <w:bottom w:val="single" w:sz="4" w:space="0" w:color="auto"/>
              <w:right w:val="single" w:sz="4" w:space="0" w:color="auto"/>
            </w:tcBorders>
            <w:shd w:val="clear" w:color="auto" w:fill="auto"/>
            <w:noWrap/>
            <w:vAlign w:val="bottom"/>
            <w:hideMark/>
          </w:tcPr>
          <w:p w14:paraId="63FC79BC"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154</w:t>
            </w:r>
          </w:p>
        </w:tc>
        <w:tc>
          <w:tcPr>
            <w:tcW w:w="1280" w:type="dxa"/>
            <w:tcBorders>
              <w:top w:val="nil"/>
              <w:left w:val="nil"/>
              <w:bottom w:val="single" w:sz="4" w:space="0" w:color="auto"/>
              <w:right w:val="single" w:sz="4" w:space="0" w:color="auto"/>
            </w:tcBorders>
            <w:shd w:val="clear" w:color="auto" w:fill="auto"/>
            <w:noWrap/>
            <w:vAlign w:val="bottom"/>
            <w:hideMark/>
          </w:tcPr>
          <w:p w14:paraId="67D71954"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263</w:t>
            </w:r>
          </w:p>
        </w:tc>
        <w:tc>
          <w:tcPr>
            <w:tcW w:w="1314" w:type="dxa"/>
            <w:tcBorders>
              <w:top w:val="nil"/>
              <w:left w:val="nil"/>
              <w:bottom w:val="single" w:sz="4" w:space="0" w:color="auto"/>
              <w:right w:val="single" w:sz="4" w:space="0" w:color="auto"/>
            </w:tcBorders>
            <w:shd w:val="clear" w:color="auto" w:fill="auto"/>
            <w:noWrap/>
            <w:vAlign w:val="bottom"/>
            <w:hideMark/>
          </w:tcPr>
          <w:p w14:paraId="41F3AB45"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+109</w:t>
            </w:r>
          </w:p>
        </w:tc>
        <w:tc>
          <w:tcPr>
            <w:tcW w:w="1300" w:type="dxa"/>
            <w:tcBorders>
              <w:top w:val="nil"/>
              <w:left w:val="nil"/>
              <w:bottom w:val="single" w:sz="4" w:space="0" w:color="auto"/>
              <w:right w:val="single" w:sz="8" w:space="0" w:color="auto"/>
            </w:tcBorders>
            <w:shd w:val="clear" w:color="auto" w:fill="auto"/>
            <w:noWrap/>
            <w:vAlign w:val="bottom"/>
            <w:hideMark/>
          </w:tcPr>
          <w:p w14:paraId="3BFE444B"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+71%</w:t>
            </w:r>
          </w:p>
        </w:tc>
      </w:tr>
      <w:tr w:rsidR="00116168" w:rsidRPr="00116168" w14:paraId="69F7A05B" w14:textId="77777777" w:rsidTr="00B448CF">
        <w:trPr>
          <w:trHeight w:val="240"/>
        </w:trPr>
        <w:tc>
          <w:tcPr>
            <w:tcW w:w="4551" w:type="dxa"/>
            <w:tcBorders>
              <w:top w:val="nil"/>
              <w:left w:val="single" w:sz="8" w:space="0" w:color="auto"/>
              <w:bottom w:val="single" w:sz="4" w:space="0" w:color="auto"/>
              <w:right w:val="single" w:sz="4" w:space="0" w:color="auto"/>
            </w:tcBorders>
            <w:shd w:val="clear" w:color="auto" w:fill="auto"/>
            <w:noWrap/>
            <w:vAlign w:val="bottom"/>
            <w:hideMark/>
          </w:tcPr>
          <w:p w14:paraId="12F574FB" w14:textId="77777777" w:rsidR="00116168" w:rsidRPr="00116168" w:rsidRDefault="00116168" w:rsidP="00116168">
            <w:pPr>
              <w:spacing w:line="240" w:lineRule="auto"/>
              <w:jc w:val="left"/>
              <w:rPr>
                <w:rFonts w:ascii="Arial" w:eastAsia="Times New Roman" w:hAnsi="Arial" w:cs="Arial"/>
                <w:sz w:val="20"/>
                <w:szCs w:val="20"/>
                <w:lang w:eastAsia="fr-FR"/>
              </w:rPr>
            </w:pPr>
            <w:r w:rsidRPr="00116168">
              <w:rPr>
                <w:rFonts w:ascii="Arial" w:eastAsia="Times New Roman" w:hAnsi="Arial" w:cs="Arial"/>
                <w:sz w:val="20"/>
                <w:szCs w:val="20"/>
                <w:lang w:eastAsia="fr-FR"/>
              </w:rPr>
              <w:t>Valeur consommée par an</w:t>
            </w:r>
          </w:p>
        </w:tc>
        <w:tc>
          <w:tcPr>
            <w:tcW w:w="1280" w:type="dxa"/>
            <w:tcBorders>
              <w:top w:val="nil"/>
              <w:left w:val="nil"/>
              <w:bottom w:val="single" w:sz="4" w:space="0" w:color="auto"/>
              <w:right w:val="single" w:sz="4" w:space="0" w:color="auto"/>
            </w:tcBorders>
            <w:shd w:val="clear" w:color="auto" w:fill="auto"/>
            <w:noWrap/>
            <w:vAlign w:val="bottom"/>
            <w:hideMark/>
          </w:tcPr>
          <w:p w14:paraId="6D957BB3"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682 374 €</w:t>
            </w:r>
          </w:p>
        </w:tc>
        <w:tc>
          <w:tcPr>
            <w:tcW w:w="1280" w:type="dxa"/>
            <w:tcBorders>
              <w:top w:val="nil"/>
              <w:left w:val="nil"/>
              <w:bottom w:val="single" w:sz="4" w:space="0" w:color="auto"/>
              <w:right w:val="single" w:sz="4" w:space="0" w:color="auto"/>
            </w:tcBorders>
            <w:shd w:val="clear" w:color="auto" w:fill="auto"/>
            <w:noWrap/>
            <w:vAlign w:val="bottom"/>
            <w:hideMark/>
          </w:tcPr>
          <w:p w14:paraId="1AB77CEA"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1 165 353 €</w:t>
            </w:r>
          </w:p>
        </w:tc>
        <w:tc>
          <w:tcPr>
            <w:tcW w:w="1314" w:type="dxa"/>
            <w:tcBorders>
              <w:top w:val="nil"/>
              <w:left w:val="nil"/>
              <w:bottom w:val="single" w:sz="4" w:space="0" w:color="auto"/>
              <w:right w:val="single" w:sz="4" w:space="0" w:color="auto"/>
            </w:tcBorders>
            <w:shd w:val="clear" w:color="auto" w:fill="auto"/>
            <w:noWrap/>
            <w:vAlign w:val="bottom"/>
            <w:hideMark/>
          </w:tcPr>
          <w:p w14:paraId="0C3FCC4B"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+482 979 €</w:t>
            </w:r>
          </w:p>
        </w:tc>
        <w:tc>
          <w:tcPr>
            <w:tcW w:w="1300" w:type="dxa"/>
            <w:tcBorders>
              <w:top w:val="nil"/>
              <w:left w:val="nil"/>
              <w:bottom w:val="single" w:sz="4" w:space="0" w:color="auto"/>
              <w:right w:val="single" w:sz="8" w:space="0" w:color="auto"/>
            </w:tcBorders>
            <w:shd w:val="clear" w:color="auto" w:fill="auto"/>
            <w:noWrap/>
            <w:vAlign w:val="bottom"/>
            <w:hideMark/>
          </w:tcPr>
          <w:p w14:paraId="068CFDF7"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+71%</w:t>
            </w:r>
          </w:p>
        </w:tc>
      </w:tr>
      <w:tr w:rsidR="00116168" w:rsidRPr="00116168" w14:paraId="24E21DAE" w14:textId="77777777" w:rsidTr="00B448CF">
        <w:trPr>
          <w:trHeight w:val="240"/>
        </w:trPr>
        <w:tc>
          <w:tcPr>
            <w:tcW w:w="4551" w:type="dxa"/>
            <w:tcBorders>
              <w:top w:val="nil"/>
              <w:left w:val="single" w:sz="8" w:space="0" w:color="auto"/>
              <w:bottom w:val="single" w:sz="4" w:space="0" w:color="auto"/>
              <w:right w:val="single" w:sz="4" w:space="0" w:color="auto"/>
            </w:tcBorders>
            <w:shd w:val="clear" w:color="auto" w:fill="auto"/>
            <w:noWrap/>
            <w:vAlign w:val="bottom"/>
            <w:hideMark/>
          </w:tcPr>
          <w:p w14:paraId="5BCFA2AA" w14:textId="77777777" w:rsidR="00116168" w:rsidRPr="00116168" w:rsidRDefault="00116168" w:rsidP="00116168">
            <w:pPr>
              <w:spacing w:line="240" w:lineRule="auto"/>
              <w:jc w:val="left"/>
              <w:rPr>
                <w:rFonts w:ascii="Arial" w:eastAsia="Times New Roman" w:hAnsi="Arial" w:cs="Arial"/>
                <w:sz w:val="20"/>
                <w:szCs w:val="20"/>
                <w:lang w:eastAsia="fr-FR"/>
              </w:rPr>
            </w:pPr>
            <w:r w:rsidRPr="00116168">
              <w:rPr>
                <w:rFonts w:ascii="Arial" w:eastAsia="Times New Roman" w:hAnsi="Arial" w:cs="Arial"/>
                <w:sz w:val="20"/>
                <w:szCs w:val="20"/>
                <w:lang w:eastAsia="fr-FR"/>
              </w:rPr>
              <w:t>Nombre de patients par an</w:t>
            </w:r>
          </w:p>
        </w:tc>
        <w:tc>
          <w:tcPr>
            <w:tcW w:w="1280" w:type="dxa"/>
            <w:tcBorders>
              <w:top w:val="nil"/>
              <w:left w:val="nil"/>
              <w:bottom w:val="single" w:sz="4" w:space="0" w:color="auto"/>
              <w:right w:val="single" w:sz="4" w:space="0" w:color="auto"/>
            </w:tcBorders>
            <w:shd w:val="clear" w:color="auto" w:fill="auto"/>
            <w:noWrap/>
            <w:vAlign w:val="bottom"/>
            <w:hideMark/>
          </w:tcPr>
          <w:p w14:paraId="47A04B45"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7</w:t>
            </w:r>
          </w:p>
        </w:tc>
        <w:tc>
          <w:tcPr>
            <w:tcW w:w="1280" w:type="dxa"/>
            <w:tcBorders>
              <w:top w:val="nil"/>
              <w:left w:val="nil"/>
              <w:bottom w:val="single" w:sz="4" w:space="0" w:color="auto"/>
              <w:right w:val="single" w:sz="4" w:space="0" w:color="auto"/>
            </w:tcBorders>
            <w:shd w:val="clear" w:color="auto" w:fill="auto"/>
            <w:noWrap/>
            <w:vAlign w:val="bottom"/>
            <w:hideMark/>
          </w:tcPr>
          <w:p w14:paraId="6B74650A"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9</w:t>
            </w:r>
          </w:p>
        </w:tc>
        <w:tc>
          <w:tcPr>
            <w:tcW w:w="1314" w:type="dxa"/>
            <w:tcBorders>
              <w:top w:val="nil"/>
              <w:left w:val="nil"/>
              <w:bottom w:val="single" w:sz="4" w:space="0" w:color="auto"/>
              <w:right w:val="single" w:sz="4" w:space="0" w:color="auto"/>
            </w:tcBorders>
            <w:shd w:val="clear" w:color="auto" w:fill="auto"/>
            <w:noWrap/>
            <w:vAlign w:val="bottom"/>
            <w:hideMark/>
          </w:tcPr>
          <w:p w14:paraId="6B551BB4"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+2</w:t>
            </w:r>
          </w:p>
        </w:tc>
        <w:tc>
          <w:tcPr>
            <w:tcW w:w="1300" w:type="dxa"/>
            <w:tcBorders>
              <w:top w:val="nil"/>
              <w:left w:val="nil"/>
              <w:bottom w:val="single" w:sz="4" w:space="0" w:color="auto"/>
              <w:right w:val="single" w:sz="8" w:space="0" w:color="auto"/>
            </w:tcBorders>
            <w:shd w:val="clear" w:color="auto" w:fill="auto"/>
            <w:noWrap/>
            <w:vAlign w:val="bottom"/>
            <w:hideMark/>
          </w:tcPr>
          <w:p w14:paraId="3B14B7F6"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+29%</w:t>
            </w:r>
          </w:p>
        </w:tc>
      </w:tr>
      <w:tr w:rsidR="00116168" w:rsidRPr="00116168" w14:paraId="2408551B" w14:textId="77777777" w:rsidTr="00B448CF">
        <w:trPr>
          <w:trHeight w:val="260"/>
        </w:trPr>
        <w:tc>
          <w:tcPr>
            <w:tcW w:w="4551" w:type="dxa"/>
            <w:tcBorders>
              <w:top w:val="nil"/>
              <w:left w:val="single" w:sz="8" w:space="0" w:color="auto"/>
              <w:bottom w:val="single" w:sz="8" w:space="0" w:color="auto"/>
              <w:right w:val="single" w:sz="4" w:space="0" w:color="auto"/>
            </w:tcBorders>
            <w:shd w:val="clear" w:color="auto" w:fill="auto"/>
            <w:noWrap/>
            <w:vAlign w:val="bottom"/>
            <w:hideMark/>
          </w:tcPr>
          <w:p w14:paraId="1199505D" w14:textId="77777777" w:rsidR="00116168" w:rsidRPr="00116168" w:rsidRDefault="00116168" w:rsidP="00116168">
            <w:pPr>
              <w:spacing w:line="240" w:lineRule="auto"/>
              <w:jc w:val="left"/>
              <w:rPr>
                <w:rFonts w:ascii="Arial" w:eastAsia="Times New Roman" w:hAnsi="Arial" w:cs="Arial"/>
                <w:sz w:val="20"/>
                <w:szCs w:val="20"/>
                <w:lang w:eastAsia="fr-FR"/>
              </w:rPr>
            </w:pPr>
            <w:r w:rsidRPr="00116168">
              <w:rPr>
                <w:rFonts w:ascii="Arial" w:eastAsia="Times New Roman" w:hAnsi="Arial" w:cs="Arial"/>
                <w:sz w:val="20"/>
                <w:szCs w:val="20"/>
                <w:lang w:eastAsia="fr-FR"/>
              </w:rPr>
              <w:t>Quantité moyenne par patient par an (flacon)</w:t>
            </w:r>
          </w:p>
        </w:tc>
        <w:tc>
          <w:tcPr>
            <w:tcW w:w="1280" w:type="dxa"/>
            <w:tcBorders>
              <w:top w:val="nil"/>
              <w:left w:val="nil"/>
              <w:bottom w:val="single" w:sz="8" w:space="0" w:color="auto"/>
              <w:right w:val="single" w:sz="4" w:space="0" w:color="auto"/>
            </w:tcBorders>
            <w:shd w:val="clear" w:color="auto" w:fill="auto"/>
            <w:noWrap/>
            <w:vAlign w:val="bottom"/>
            <w:hideMark/>
          </w:tcPr>
          <w:p w14:paraId="41ACC372"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22</w:t>
            </w:r>
          </w:p>
        </w:tc>
        <w:tc>
          <w:tcPr>
            <w:tcW w:w="1280" w:type="dxa"/>
            <w:tcBorders>
              <w:top w:val="nil"/>
              <w:left w:val="nil"/>
              <w:bottom w:val="single" w:sz="8" w:space="0" w:color="auto"/>
              <w:right w:val="single" w:sz="4" w:space="0" w:color="auto"/>
            </w:tcBorders>
            <w:shd w:val="clear" w:color="auto" w:fill="auto"/>
            <w:noWrap/>
            <w:vAlign w:val="bottom"/>
            <w:hideMark/>
          </w:tcPr>
          <w:p w14:paraId="1BD2C714"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29</w:t>
            </w:r>
          </w:p>
        </w:tc>
        <w:tc>
          <w:tcPr>
            <w:tcW w:w="1314" w:type="dxa"/>
            <w:tcBorders>
              <w:top w:val="nil"/>
              <w:left w:val="nil"/>
              <w:bottom w:val="single" w:sz="8" w:space="0" w:color="auto"/>
              <w:right w:val="single" w:sz="4" w:space="0" w:color="auto"/>
            </w:tcBorders>
            <w:shd w:val="clear" w:color="auto" w:fill="auto"/>
            <w:noWrap/>
            <w:vAlign w:val="bottom"/>
            <w:hideMark/>
          </w:tcPr>
          <w:p w14:paraId="002C1BDE"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+7</w:t>
            </w:r>
          </w:p>
        </w:tc>
        <w:tc>
          <w:tcPr>
            <w:tcW w:w="1300" w:type="dxa"/>
            <w:tcBorders>
              <w:top w:val="nil"/>
              <w:left w:val="nil"/>
              <w:bottom w:val="single" w:sz="8" w:space="0" w:color="auto"/>
              <w:right w:val="single" w:sz="8" w:space="0" w:color="auto"/>
            </w:tcBorders>
            <w:shd w:val="clear" w:color="auto" w:fill="auto"/>
            <w:noWrap/>
            <w:vAlign w:val="bottom"/>
            <w:hideMark/>
          </w:tcPr>
          <w:p w14:paraId="3735BFB5" w14:textId="77777777" w:rsidR="00116168" w:rsidRPr="00116168" w:rsidRDefault="00116168" w:rsidP="00116168">
            <w:pPr>
              <w:spacing w:line="240" w:lineRule="auto"/>
              <w:jc w:val="center"/>
              <w:rPr>
                <w:rFonts w:ascii="Arial" w:eastAsia="Times New Roman" w:hAnsi="Arial" w:cs="Arial"/>
                <w:sz w:val="20"/>
                <w:szCs w:val="20"/>
                <w:lang w:eastAsia="fr-FR"/>
              </w:rPr>
            </w:pPr>
            <w:r w:rsidRPr="00116168">
              <w:rPr>
                <w:rFonts w:ascii="Arial" w:eastAsia="Times New Roman" w:hAnsi="Arial" w:cs="Arial"/>
                <w:sz w:val="20"/>
                <w:szCs w:val="20"/>
                <w:lang w:eastAsia="fr-FR"/>
              </w:rPr>
              <w:t>+33%</w:t>
            </w:r>
          </w:p>
        </w:tc>
      </w:tr>
    </w:tbl>
    <w:p w14:paraId="739ED923" w14:textId="77777777" w:rsidR="001B259F" w:rsidRDefault="001B259F" w:rsidP="001B259F"/>
    <w:p w14:paraId="2CE8BAA0" w14:textId="1C2CBD98" w:rsidR="001B259F" w:rsidRDefault="006B3001" w:rsidP="001B259F">
      <w:r>
        <w:t>En 2015</w:t>
      </w:r>
      <w:r w:rsidR="001B259F">
        <w:t xml:space="preserve"> il y a eu 2 patients traités pour une HPN et 5 pour un SHU</w:t>
      </w:r>
    </w:p>
    <w:p w14:paraId="4A795CC4" w14:textId="5F3C239E" w:rsidR="001B259F" w:rsidRPr="00B730FF" w:rsidRDefault="00B730FF" w:rsidP="001B259F">
      <w:pPr>
        <w:rPr>
          <w:b/>
          <w:i/>
          <w:u w:val="single"/>
        </w:rPr>
      </w:pPr>
      <w:r w:rsidRPr="00B730FF">
        <w:rPr>
          <w:b/>
          <w:i/>
          <w:u w:val="single"/>
        </w:rPr>
        <w:t>Attendre rapport d’étape 2014</w:t>
      </w:r>
    </w:p>
    <w:p w14:paraId="7E90A1B1" w14:textId="0C95BC3C" w:rsidR="00057ADF" w:rsidRDefault="00057ADF" w:rsidP="00057ADF">
      <w:pPr>
        <w:pStyle w:val="Titre3"/>
      </w:pPr>
      <w:bookmarkStart w:id="41" w:name="_Toc321297160"/>
      <w:r>
        <w:t>Discussion</w:t>
      </w:r>
      <w:bookmarkEnd w:id="41"/>
    </w:p>
    <w:p w14:paraId="67630750" w14:textId="3DA4FE3A" w:rsidR="00057ADF" w:rsidRDefault="00773A2E" w:rsidP="00773A2E">
      <w:pPr>
        <w:pStyle w:val="Titre2"/>
      </w:pPr>
      <w:bookmarkStart w:id="42" w:name="_Toc321297161"/>
      <w:r>
        <w:t>Feiba</w:t>
      </w:r>
      <w:r w:rsidR="00BA0B44">
        <w:t>® (Facteur VIII)</w:t>
      </w:r>
      <w:bookmarkEnd w:id="42"/>
    </w:p>
    <w:p w14:paraId="1C475B5C" w14:textId="621C97FD" w:rsidR="00BA0B44" w:rsidRDefault="008A2C65" w:rsidP="008A2C65">
      <w:r>
        <w:t>Le Faiba® est un concentré de facteurs du complexe prothrombique activé qui apporte les facteurs de coagulation II, VII, IX, X activés et non activés. Il s’agit d’un</w:t>
      </w:r>
      <w:r w:rsidR="003F2998">
        <w:t xml:space="preserve"> mélange d’origine plasmatique</w:t>
      </w:r>
      <w:ins w:id="43" w:author="ça depend" w:date="2016-04-03T15:01:00Z">
        <w:r w:rsidR="005440A1">
          <w:t xml:space="preserve"> </w:t>
        </w:r>
      </w:ins>
      <w:r w:rsidR="003F2998">
        <w:t>(K4).</w:t>
      </w:r>
      <w:r>
        <w:t xml:space="preserve"> Il a</w:t>
      </w:r>
      <w:r w:rsidR="00BA0B44">
        <w:t xml:space="preserve"> une activité </w:t>
      </w:r>
      <w:r w:rsidR="006B0166">
        <w:t>court-circuitant</w:t>
      </w:r>
      <w:r>
        <w:t xml:space="preserve"> l’inhibiteur du facteur VIII. C</w:t>
      </w:r>
      <w:r w:rsidR="00BA0B44">
        <w:t>es indications sont :</w:t>
      </w:r>
    </w:p>
    <w:p w14:paraId="24C4C7DF" w14:textId="42011B95" w:rsidR="00BA0B44" w:rsidRDefault="005440A1" w:rsidP="00BA0B44">
      <w:pPr>
        <w:pStyle w:val="Paragraphedeliste"/>
        <w:numPr>
          <w:ilvl w:val="0"/>
          <w:numId w:val="26"/>
        </w:numPr>
      </w:pPr>
      <w:ins w:id="44" w:author="ça depend" w:date="2016-04-03T15:02:00Z">
        <w:r>
          <w:t xml:space="preserve">Le </w:t>
        </w:r>
      </w:ins>
      <w:del w:id="45" w:author="ça depend" w:date="2016-04-03T15:02:00Z">
        <w:r w:rsidR="00BA0B44" w:rsidDel="005440A1">
          <w:delText>T</w:delText>
        </w:r>
      </w:del>
      <w:ins w:id="46" w:author="ça depend" w:date="2016-04-03T15:02:00Z">
        <w:r>
          <w:t>t</w:t>
        </w:r>
      </w:ins>
      <w:r w:rsidR="00BA0B44">
        <w:t xml:space="preserve">raitement et </w:t>
      </w:r>
      <w:ins w:id="47" w:author="ça depend" w:date="2016-04-03T15:02:00Z">
        <w:r>
          <w:t xml:space="preserve">la </w:t>
        </w:r>
      </w:ins>
      <w:r w:rsidR="00BA0B44">
        <w:t>prévention des hémorragies et, en situation chirurgicale, dans le déficit constitutionnel en facteur VIII (hémophilie A), chez les patients « forts répondeurs » ayant développé un inhibiteur dirigé contre le facteur VIII.</w:t>
      </w:r>
    </w:p>
    <w:p w14:paraId="6E1E0B47" w14:textId="77777777" w:rsidR="00BA0B44" w:rsidRDefault="00BA0B44" w:rsidP="00BA0B44">
      <w:pPr>
        <w:pStyle w:val="Paragraphedeliste"/>
        <w:numPr>
          <w:ilvl w:val="0"/>
          <w:numId w:val="26"/>
        </w:numPr>
      </w:pPr>
      <w:r>
        <w:t xml:space="preserve">En cas d'échec par le facteur VIIa, traitement et prévention des hémorragies et, en situation chirurgicale, dans le déficit constitutionnel en facteur IX (hémophilie B), chez </w:t>
      </w:r>
      <w:r>
        <w:lastRenderedPageBreak/>
        <w:t>les patients « forts répondeurs » ayant développé un inhibiteur dirigé contre le facteur IX.</w:t>
      </w:r>
    </w:p>
    <w:p w14:paraId="098048B0" w14:textId="70EC1074" w:rsidR="00BA0B44" w:rsidRDefault="005440A1" w:rsidP="00BA0B44">
      <w:pPr>
        <w:pStyle w:val="Paragraphedeliste"/>
        <w:numPr>
          <w:ilvl w:val="0"/>
          <w:numId w:val="26"/>
        </w:numPr>
      </w:pPr>
      <w:ins w:id="48" w:author="ça depend" w:date="2016-04-03T15:02:00Z">
        <w:r>
          <w:t xml:space="preserve">Le </w:t>
        </w:r>
      </w:ins>
      <w:del w:id="49" w:author="ça depend" w:date="2016-04-03T15:02:00Z">
        <w:r w:rsidR="00BA0B44" w:rsidDel="005440A1">
          <w:delText>T</w:delText>
        </w:r>
      </w:del>
      <w:ins w:id="50" w:author="ça depend" w:date="2016-04-03T15:02:00Z">
        <w:r>
          <w:t>t</w:t>
        </w:r>
      </w:ins>
      <w:r w:rsidR="00BA0B44">
        <w:t>raitement des hémorragies et, en situation chirurgicale, chez les patients avec hémophilie acquise par auto-anticorps anti-facteur VIII.</w:t>
      </w:r>
      <w:r w:rsidR="003F2998">
        <w:t xml:space="preserve"> (K3)</w:t>
      </w:r>
    </w:p>
    <w:p w14:paraId="4F550721" w14:textId="77777777" w:rsidR="00BA0B44" w:rsidRDefault="00BA0B44" w:rsidP="00BA0B44"/>
    <w:p w14:paraId="4BF0768F" w14:textId="76EED209" w:rsidR="00BA0B44" w:rsidRDefault="00BA0B44" w:rsidP="00BA0B44">
      <w:r>
        <w:t>La posologie du Feiba® est</w:t>
      </w:r>
      <w:r w:rsidR="000E5C95">
        <w:t xml:space="preserve"> dépendante du poids du patient soit 80U/kg 2 à 3 fois par jour, sans dépasser 240U/kg/j et 100U/kg par injection.</w:t>
      </w:r>
      <w:r w:rsidR="003F2998">
        <w:t xml:space="preserve"> (K3)</w:t>
      </w:r>
    </w:p>
    <w:p w14:paraId="4E2F310B" w14:textId="77777777" w:rsidR="00BA0B44" w:rsidRDefault="00BA0B44" w:rsidP="00BA0B44"/>
    <w:p w14:paraId="5FB09D79" w14:textId="07590700" w:rsidR="00BA0B44" w:rsidRPr="00BA0B44" w:rsidRDefault="00BA0B44" w:rsidP="00BA0B44">
      <w:r>
        <w:t>Prix unitaire : 921€</w:t>
      </w:r>
      <w:r w:rsidR="003F2998">
        <w:t xml:space="preserve"> </w:t>
      </w:r>
      <w:r w:rsidR="003F2998" w:rsidRPr="003F2998">
        <w:rPr>
          <w:b/>
          <w:i/>
          <w:u w:val="single"/>
        </w:rPr>
        <w:t>HT ou TTC ?</w:t>
      </w:r>
      <w:r w:rsidR="003F2998">
        <w:t xml:space="preserve"> </w:t>
      </w:r>
    </w:p>
    <w:p w14:paraId="11C56C1C" w14:textId="3B562DB8" w:rsidR="00773A2E" w:rsidRDefault="00773A2E" w:rsidP="00773A2E">
      <w:pPr>
        <w:pStyle w:val="Titre3"/>
      </w:pPr>
      <w:bookmarkStart w:id="51" w:name="_Toc321297162"/>
      <w:r>
        <w:t>Résultats</w:t>
      </w:r>
      <w:bookmarkEnd w:id="51"/>
    </w:p>
    <w:tbl>
      <w:tblPr>
        <w:tblW w:w="9360" w:type="dxa"/>
        <w:tblInd w:w="55" w:type="dxa"/>
        <w:tblCellMar>
          <w:left w:w="70" w:type="dxa"/>
          <w:right w:w="70" w:type="dxa"/>
        </w:tblCellMar>
        <w:tblLook w:val="04A0" w:firstRow="1" w:lastRow="0" w:firstColumn="1" w:lastColumn="0" w:noHBand="0" w:noVBand="1"/>
      </w:tblPr>
      <w:tblGrid>
        <w:gridCol w:w="4160"/>
        <w:gridCol w:w="1300"/>
        <w:gridCol w:w="1300"/>
        <w:gridCol w:w="1314"/>
        <w:gridCol w:w="1300"/>
      </w:tblGrid>
      <w:tr w:rsidR="0000138A" w:rsidRPr="0000138A" w14:paraId="6B89D3D0" w14:textId="77777777" w:rsidTr="0000138A">
        <w:trPr>
          <w:trHeight w:val="340"/>
        </w:trPr>
        <w:tc>
          <w:tcPr>
            <w:tcW w:w="41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68B8DC" w14:textId="23468E2D" w:rsidR="0000138A" w:rsidRPr="0000138A" w:rsidRDefault="006B0166" w:rsidP="006B0166">
            <w:pPr>
              <w:spacing w:line="240" w:lineRule="auto"/>
              <w:rPr>
                <w:rFonts w:ascii="Arial" w:eastAsia="Times New Roman" w:hAnsi="Arial" w:cs="Arial"/>
                <w:b/>
                <w:bCs/>
                <w:i/>
                <w:iCs/>
                <w:sz w:val="28"/>
                <w:szCs w:val="28"/>
                <w:lang w:eastAsia="fr-FR"/>
              </w:rPr>
            </w:pPr>
            <w:r>
              <w:rPr>
                <w:rFonts w:ascii="Arial" w:eastAsia="Times New Roman" w:hAnsi="Arial" w:cs="Arial"/>
                <w:b/>
                <w:bCs/>
                <w:i/>
                <w:iCs/>
                <w:sz w:val="28"/>
                <w:szCs w:val="28"/>
                <w:lang w:eastAsia="fr-FR"/>
              </w:rPr>
              <w:t>Feiba®</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3E8883C6" w14:textId="77777777" w:rsidR="0000138A" w:rsidRPr="0000138A" w:rsidRDefault="0000138A" w:rsidP="0000138A">
            <w:pPr>
              <w:spacing w:line="240" w:lineRule="auto"/>
              <w:jc w:val="center"/>
              <w:rPr>
                <w:rFonts w:ascii="Arial" w:eastAsia="Times New Roman" w:hAnsi="Arial" w:cs="Arial"/>
                <w:b/>
                <w:bCs/>
                <w:szCs w:val="24"/>
                <w:lang w:eastAsia="fr-FR"/>
              </w:rPr>
            </w:pPr>
            <w:r w:rsidRPr="0000138A">
              <w:rPr>
                <w:rFonts w:ascii="Arial" w:eastAsia="Times New Roman" w:hAnsi="Arial" w:cs="Arial"/>
                <w:b/>
                <w:bCs/>
                <w:szCs w:val="24"/>
                <w:lang w:eastAsia="fr-FR"/>
              </w:rPr>
              <w:t>2014</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16341115" w14:textId="77777777" w:rsidR="0000138A" w:rsidRPr="0000138A" w:rsidRDefault="0000138A" w:rsidP="0000138A">
            <w:pPr>
              <w:spacing w:line="240" w:lineRule="auto"/>
              <w:jc w:val="center"/>
              <w:rPr>
                <w:rFonts w:ascii="Arial" w:eastAsia="Times New Roman" w:hAnsi="Arial" w:cs="Arial"/>
                <w:b/>
                <w:bCs/>
                <w:szCs w:val="24"/>
                <w:lang w:eastAsia="fr-FR"/>
              </w:rPr>
            </w:pPr>
            <w:r w:rsidRPr="0000138A">
              <w:rPr>
                <w:rFonts w:ascii="Arial" w:eastAsia="Times New Roman" w:hAnsi="Arial" w:cs="Arial"/>
                <w:b/>
                <w:bCs/>
                <w:szCs w:val="24"/>
                <w:lang w:eastAsia="fr-FR"/>
              </w:rPr>
              <w:t>2015</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66801769" w14:textId="77777777" w:rsidR="0000138A" w:rsidRPr="0000138A" w:rsidRDefault="0000138A" w:rsidP="0000138A">
            <w:pPr>
              <w:spacing w:line="240" w:lineRule="auto"/>
              <w:jc w:val="center"/>
              <w:rPr>
                <w:rFonts w:ascii="Arial" w:eastAsia="Times New Roman" w:hAnsi="Arial" w:cs="Arial"/>
                <w:b/>
                <w:bCs/>
                <w:szCs w:val="24"/>
                <w:lang w:eastAsia="fr-FR"/>
              </w:rPr>
            </w:pPr>
            <w:r w:rsidRPr="0000138A">
              <w:rPr>
                <w:rFonts w:ascii="Arial" w:eastAsia="Times New Roman" w:hAnsi="Arial" w:cs="Arial"/>
                <w:b/>
                <w:bCs/>
                <w:szCs w:val="24"/>
                <w:lang w:eastAsia="fr-FR"/>
              </w:rPr>
              <w:t>Différence</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5B0F0D9B" w14:textId="77777777" w:rsidR="0000138A" w:rsidRPr="0000138A" w:rsidRDefault="0000138A" w:rsidP="0000138A">
            <w:pPr>
              <w:spacing w:line="240" w:lineRule="auto"/>
              <w:jc w:val="center"/>
              <w:rPr>
                <w:rFonts w:ascii="Arial" w:eastAsia="Times New Roman" w:hAnsi="Arial" w:cs="Arial"/>
                <w:b/>
                <w:bCs/>
                <w:szCs w:val="24"/>
                <w:lang w:eastAsia="fr-FR"/>
              </w:rPr>
            </w:pPr>
            <w:r w:rsidRPr="0000138A">
              <w:rPr>
                <w:rFonts w:ascii="Arial" w:eastAsia="Times New Roman" w:hAnsi="Arial" w:cs="Arial"/>
                <w:b/>
                <w:bCs/>
                <w:szCs w:val="24"/>
                <w:lang w:eastAsia="fr-FR"/>
              </w:rPr>
              <w:t>%</w:t>
            </w:r>
          </w:p>
        </w:tc>
      </w:tr>
      <w:tr w:rsidR="0000138A" w:rsidRPr="0000138A" w14:paraId="508C9612" w14:textId="77777777" w:rsidTr="0000138A">
        <w:trPr>
          <w:trHeight w:val="24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218FD0F8" w14:textId="77777777" w:rsidR="0000138A" w:rsidRPr="0000138A" w:rsidRDefault="0000138A" w:rsidP="0000138A">
            <w:pPr>
              <w:spacing w:line="240" w:lineRule="auto"/>
              <w:jc w:val="left"/>
              <w:rPr>
                <w:rFonts w:ascii="Arial" w:eastAsia="Times New Roman" w:hAnsi="Arial" w:cs="Arial"/>
                <w:sz w:val="20"/>
                <w:szCs w:val="20"/>
                <w:lang w:eastAsia="fr-FR"/>
              </w:rPr>
            </w:pPr>
            <w:r w:rsidRPr="0000138A">
              <w:rPr>
                <w:rFonts w:ascii="Arial" w:eastAsia="Times New Roman" w:hAnsi="Arial" w:cs="Arial"/>
                <w:sz w:val="20"/>
                <w:szCs w:val="20"/>
                <w:lang w:eastAsia="fr-FR"/>
              </w:rPr>
              <w:t>Quantité consommée (stylo)</w:t>
            </w:r>
          </w:p>
        </w:tc>
        <w:tc>
          <w:tcPr>
            <w:tcW w:w="1300" w:type="dxa"/>
            <w:tcBorders>
              <w:top w:val="nil"/>
              <w:left w:val="nil"/>
              <w:bottom w:val="single" w:sz="4" w:space="0" w:color="auto"/>
              <w:right w:val="single" w:sz="4" w:space="0" w:color="auto"/>
            </w:tcBorders>
            <w:shd w:val="clear" w:color="auto" w:fill="auto"/>
            <w:noWrap/>
            <w:vAlign w:val="bottom"/>
            <w:hideMark/>
          </w:tcPr>
          <w:p w14:paraId="25507E0E"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3</w:t>
            </w:r>
          </w:p>
        </w:tc>
        <w:tc>
          <w:tcPr>
            <w:tcW w:w="1300" w:type="dxa"/>
            <w:tcBorders>
              <w:top w:val="nil"/>
              <w:left w:val="nil"/>
              <w:bottom w:val="single" w:sz="4" w:space="0" w:color="auto"/>
              <w:right w:val="single" w:sz="4" w:space="0" w:color="auto"/>
            </w:tcBorders>
            <w:shd w:val="clear" w:color="auto" w:fill="auto"/>
            <w:noWrap/>
            <w:vAlign w:val="bottom"/>
            <w:hideMark/>
          </w:tcPr>
          <w:p w14:paraId="1C00AF43"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429</w:t>
            </w:r>
          </w:p>
        </w:tc>
        <w:tc>
          <w:tcPr>
            <w:tcW w:w="1300" w:type="dxa"/>
            <w:tcBorders>
              <w:top w:val="nil"/>
              <w:left w:val="nil"/>
              <w:bottom w:val="single" w:sz="4" w:space="0" w:color="auto"/>
              <w:right w:val="single" w:sz="4" w:space="0" w:color="auto"/>
            </w:tcBorders>
            <w:shd w:val="clear" w:color="auto" w:fill="auto"/>
            <w:noWrap/>
            <w:vAlign w:val="bottom"/>
            <w:hideMark/>
          </w:tcPr>
          <w:p w14:paraId="61505E73"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+426</w:t>
            </w:r>
          </w:p>
        </w:tc>
        <w:tc>
          <w:tcPr>
            <w:tcW w:w="1300" w:type="dxa"/>
            <w:tcBorders>
              <w:top w:val="nil"/>
              <w:left w:val="nil"/>
              <w:bottom w:val="single" w:sz="4" w:space="0" w:color="auto"/>
              <w:right w:val="single" w:sz="8" w:space="0" w:color="auto"/>
            </w:tcBorders>
            <w:shd w:val="clear" w:color="auto" w:fill="auto"/>
            <w:noWrap/>
            <w:vAlign w:val="bottom"/>
            <w:hideMark/>
          </w:tcPr>
          <w:p w14:paraId="63445C0F"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+14 200%</w:t>
            </w:r>
          </w:p>
        </w:tc>
      </w:tr>
      <w:tr w:rsidR="0000138A" w:rsidRPr="0000138A" w14:paraId="1F724F39" w14:textId="77777777" w:rsidTr="0000138A">
        <w:trPr>
          <w:trHeight w:val="24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3C661C96" w14:textId="77777777" w:rsidR="0000138A" w:rsidRPr="0000138A" w:rsidRDefault="0000138A" w:rsidP="0000138A">
            <w:pPr>
              <w:spacing w:line="240" w:lineRule="auto"/>
              <w:jc w:val="left"/>
              <w:rPr>
                <w:rFonts w:ascii="Arial" w:eastAsia="Times New Roman" w:hAnsi="Arial" w:cs="Arial"/>
                <w:sz w:val="20"/>
                <w:szCs w:val="20"/>
                <w:lang w:eastAsia="fr-FR"/>
              </w:rPr>
            </w:pPr>
            <w:r w:rsidRPr="0000138A">
              <w:rPr>
                <w:rFonts w:ascii="Arial" w:eastAsia="Times New Roman" w:hAnsi="Arial" w:cs="Arial"/>
                <w:sz w:val="20"/>
                <w:szCs w:val="20"/>
                <w:lang w:eastAsia="fr-FR"/>
              </w:rPr>
              <w:t>Valeur consommée par an</w:t>
            </w:r>
          </w:p>
        </w:tc>
        <w:tc>
          <w:tcPr>
            <w:tcW w:w="1300" w:type="dxa"/>
            <w:tcBorders>
              <w:top w:val="nil"/>
              <w:left w:val="nil"/>
              <w:bottom w:val="single" w:sz="4" w:space="0" w:color="auto"/>
              <w:right w:val="single" w:sz="4" w:space="0" w:color="auto"/>
            </w:tcBorders>
            <w:shd w:val="clear" w:color="auto" w:fill="auto"/>
            <w:noWrap/>
            <w:vAlign w:val="bottom"/>
            <w:hideMark/>
          </w:tcPr>
          <w:p w14:paraId="34637D7C"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2 763 €</w:t>
            </w:r>
          </w:p>
        </w:tc>
        <w:tc>
          <w:tcPr>
            <w:tcW w:w="1300" w:type="dxa"/>
            <w:tcBorders>
              <w:top w:val="nil"/>
              <w:left w:val="nil"/>
              <w:bottom w:val="single" w:sz="4" w:space="0" w:color="auto"/>
              <w:right w:val="single" w:sz="4" w:space="0" w:color="auto"/>
            </w:tcBorders>
            <w:shd w:val="clear" w:color="auto" w:fill="auto"/>
            <w:noWrap/>
            <w:vAlign w:val="bottom"/>
            <w:hideMark/>
          </w:tcPr>
          <w:p w14:paraId="67D1D377"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395 109 €</w:t>
            </w:r>
          </w:p>
        </w:tc>
        <w:tc>
          <w:tcPr>
            <w:tcW w:w="1300" w:type="dxa"/>
            <w:tcBorders>
              <w:top w:val="nil"/>
              <w:left w:val="nil"/>
              <w:bottom w:val="single" w:sz="4" w:space="0" w:color="auto"/>
              <w:right w:val="single" w:sz="4" w:space="0" w:color="auto"/>
            </w:tcBorders>
            <w:shd w:val="clear" w:color="auto" w:fill="auto"/>
            <w:noWrap/>
            <w:vAlign w:val="bottom"/>
            <w:hideMark/>
          </w:tcPr>
          <w:p w14:paraId="77AA58C4"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+392 346 €</w:t>
            </w:r>
          </w:p>
        </w:tc>
        <w:tc>
          <w:tcPr>
            <w:tcW w:w="1300" w:type="dxa"/>
            <w:tcBorders>
              <w:top w:val="nil"/>
              <w:left w:val="nil"/>
              <w:bottom w:val="single" w:sz="4" w:space="0" w:color="auto"/>
              <w:right w:val="single" w:sz="8" w:space="0" w:color="auto"/>
            </w:tcBorders>
            <w:shd w:val="clear" w:color="auto" w:fill="auto"/>
            <w:noWrap/>
            <w:vAlign w:val="bottom"/>
            <w:hideMark/>
          </w:tcPr>
          <w:p w14:paraId="5D1C3D8E"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+14 200%</w:t>
            </w:r>
          </w:p>
        </w:tc>
      </w:tr>
      <w:tr w:rsidR="0000138A" w:rsidRPr="0000138A" w14:paraId="699236FA" w14:textId="77777777" w:rsidTr="0000138A">
        <w:trPr>
          <w:trHeight w:val="24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7F5600FD" w14:textId="77777777" w:rsidR="0000138A" w:rsidRPr="0000138A" w:rsidRDefault="0000138A" w:rsidP="0000138A">
            <w:pPr>
              <w:spacing w:line="240" w:lineRule="auto"/>
              <w:jc w:val="left"/>
              <w:rPr>
                <w:rFonts w:ascii="Arial" w:eastAsia="Times New Roman" w:hAnsi="Arial" w:cs="Arial"/>
                <w:sz w:val="20"/>
                <w:szCs w:val="20"/>
                <w:lang w:eastAsia="fr-FR"/>
              </w:rPr>
            </w:pPr>
            <w:r w:rsidRPr="0000138A">
              <w:rPr>
                <w:rFonts w:ascii="Arial" w:eastAsia="Times New Roman" w:hAnsi="Arial" w:cs="Arial"/>
                <w:sz w:val="20"/>
                <w:szCs w:val="20"/>
                <w:lang w:eastAsia="fr-FR"/>
              </w:rPr>
              <w:t>Nombre de patients par an</w:t>
            </w:r>
          </w:p>
        </w:tc>
        <w:tc>
          <w:tcPr>
            <w:tcW w:w="1300" w:type="dxa"/>
            <w:tcBorders>
              <w:top w:val="nil"/>
              <w:left w:val="nil"/>
              <w:bottom w:val="single" w:sz="4" w:space="0" w:color="auto"/>
              <w:right w:val="single" w:sz="4" w:space="0" w:color="auto"/>
            </w:tcBorders>
            <w:shd w:val="clear" w:color="auto" w:fill="auto"/>
            <w:noWrap/>
            <w:vAlign w:val="bottom"/>
            <w:hideMark/>
          </w:tcPr>
          <w:p w14:paraId="2170EE76"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1</w:t>
            </w:r>
          </w:p>
        </w:tc>
        <w:tc>
          <w:tcPr>
            <w:tcW w:w="1300" w:type="dxa"/>
            <w:tcBorders>
              <w:top w:val="nil"/>
              <w:left w:val="nil"/>
              <w:bottom w:val="single" w:sz="4" w:space="0" w:color="auto"/>
              <w:right w:val="single" w:sz="4" w:space="0" w:color="auto"/>
            </w:tcBorders>
            <w:shd w:val="clear" w:color="auto" w:fill="auto"/>
            <w:noWrap/>
            <w:vAlign w:val="bottom"/>
            <w:hideMark/>
          </w:tcPr>
          <w:p w14:paraId="0478E4C9"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2</w:t>
            </w:r>
          </w:p>
        </w:tc>
        <w:tc>
          <w:tcPr>
            <w:tcW w:w="1300" w:type="dxa"/>
            <w:tcBorders>
              <w:top w:val="nil"/>
              <w:left w:val="nil"/>
              <w:bottom w:val="single" w:sz="4" w:space="0" w:color="auto"/>
              <w:right w:val="single" w:sz="4" w:space="0" w:color="auto"/>
            </w:tcBorders>
            <w:shd w:val="clear" w:color="auto" w:fill="auto"/>
            <w:noWrap/>
            <w:vAlign w:val="bottom"/>
            <w:hideMark/>
          </w:tcPr>
          <w:p w14:paraId="2CEDA42D"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1</w:t>
            </w:r>
          </w:p>
        </w:tc>
        <w:tc>
          <w:tcPr>
            <w:tcW w:w="1300" w:type="dxa"/>
            <w:tcBorders>
              <w:top w:val="nil"/>
              <w:left w:val="nil"/>
              <w:bottom w:val="single" w:sz="4" w:space="0" w:color="auto"/>
              <w:right w:val="single" w:sz="8" w:space="0" w:color="auto"/>
            </w:tcBorders>
            <w:shd w:val="clear" w:color="auto" w:fill="auto"/>
            <w:noWrap/>
            <w:vAlign w:val="bottom"/>
            <w:hideMark/>
          </w:tcPr>
          <w:p w14:paraId="33C00BD2"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+100%</w:t>
            </w:r>
          </w:p>
        </w:tc>
      </w:tr>
      <w:tr w:rsidR="0000138A" w:rsidRPr="0000138A" w14:paraId="03E2CEA4" w14:textId="77777777" w:rsidTr="0000138A">
        <w:trPr>
          <w:trHeight w:val="260"/>
        </w:trPr>
        <w:tc>
          <w:tcPr>
            <w:tcW w:w="4160" w:type="dxa"/>
            <w:tcBorders>
              <w:top w:val="nil"/>
              <w:left w:val="single" w:sz="8" w:space="0" w:color="auto"/>
              <w:bottom w:val="single" w:sz="8" w:space="0" w:color="auto"/>
              <w:right w:val="single" w:sz="4" w:space="0" w:color="auto"/>
            </w:tcBorders>
            <w:shd w:val="clear" w:color="auto" w:fill="auto"/>
            <w:noWrap/>
            <w:vAlign w:val="bottom"/>
            <w:hideMark/>
          </w:tcPr>
          <w:p w14:paraId="2953FDCC" w14:textId="77777777" w:rsidR="0000138A" w:rsidRPr="0000138A" w:rsidRDefault="0000138A" w:rsidP="0000138A">
            <w:pPr>
              <w:spacing w:line="240" w:lineRule="auto"/>
              <w:jc w:val="left"/>
              <w:rPr>
                <w:rFonts w:ascii="Arial" w:eastAsia="Times New Roman" w:hAnsi="Arial" w:cs="Arial"/>
                <w:sz w:val="20"/>
                <w:szCs w:val="20"/>
                <w:lang w:eastAsia="fr-FR"/>
              </w:rPr>
            </w:pPr>
            <w:r w:rsidRPr="0000138A">
              <w:rPr>
                <w:rFonts w:ascii="Arial" w:eastAsia="Times New Roman" w:hAnsi="Arial" w:cs="Arial"/>
                <w:sz w:val="20"/>
                <w:szCs w:val="20"/>
                <w:lang w:eastAsia="fr-FR"/>
              </w:rPr>
              <w:t>Quantité moyenne par patient par an (stylo)</w:t>
            </w:r>
          </w:p>
        </w:tc>
        <w:tc>
          <w:tcPr>
            <w:tcW w:w="1300" w:type="dxa"/>
            <w:tcBorders>
              <w:top w:val="nil"/>
              <w:left w:val="nil"/>
              <w:bottom w:val="single" w:sz="8" w:space="0" w:color="auto"/>
              <w:right w:val="single" w:sz="4" w:space="0" w:color="auto"/>
            </w:tcBorders>
            <w:shd w:val="clear" w:color="auto" w:fill="auto"/>
            <w:noWrap/>
            <w:vAlign w:val="bottom"/>
            <w:hideMark/>
          </w:tcPr>
          <w:p w14:paraId="163C40F2"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3</w:t>
            </w:r>
          </w:p>
        </w:tc>
        <w:tc>
          <w:tcPr>
            <w:tcW w:w="1300" w:type="dxa"/>
            <w:tcBorders>
              <w:top w:val="nil"/>
              <w:left w:val="nil"/>
              <w:bottom w:val="single" w:sz="8" w:space="0" w:color="auto"/>
              <w:right w:val="single" w:sz="4" w:space="0" w:color="auto"/>
            </w:tcBorders>
            <w:shd w:val="clear" w:color="auto" w:fill="auto"/>
            <w:noWrap/>
            <w:vAlign w:val="bottom"/>
            <w:hideMark/>
          </w:tcPr>
          <w:p w14:paraId="2094427B"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214,5</w:t>
            </w:r>
          </w:p>
        </w:tc>
        <w:tc>
          <w:tcPr>
            <w:tcW w:w="1300" w:type="dxa"/>
            <w:tcBorders>
              <w:top w:val="nil"/>
              <w:left w:val="nil"/>
              <w:bottom w:val="single" w:sz="8" w:space="0" w:color="auto"/>
              <w:right w:val="single" w:sz="4" w:space="0" w:color="auto"/>
            </w:tcBorders>
            <w:shd w:val="clear" w:color="auto" w:fill="auto"/>
            <w:noWrap/>
            <w:vAlign w:val="bottom"/>
            <w:hideMark/>
          </w:tcPr>
          <w:p w14:paraId="72C735DB"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211,5</w:t>
            </w:r>
          </w:p>
        </w:tc>
        <w:tc>
          <w:tcPr>
            <w:tcW w:w="1300" w:type="dxa"/>
            <w:tcBorders>
              <w:top w:val="nil"/>
              <w:left w:val="nil"/>
              <w:bottom w:val="single" w:sz="8" w:space="0" w:color="auto"/>
              <w:right w:val="single" w:sz="8" w:space="0" w:color="auto"/>
            </w:tcBorders>
            <w:shd w:val="clear" w:color="auto" w:fill="auto"/>
            <w:noWrap/>
            <w:vAlign w:val="bottom"/>
            <w:hideMark/>
          </w:tcPr>
          <w:p w14:paraId="5F6A1635" w14:textId="77777777" w:rsidR="0000138A" w:rsidRPr="0000138A" w:rsidRDefault="0000138A" w:rsidP="0000138A">
            <w:pPr>
              <w:spacing w:line="240" w:lineRule="auto"/>
              <w:jc w:val="center"/>
              <w:rPr>
                <w:rFonts w:ascii="Arial" w:eastAsia="Times New Roman" w:hAnsi="Arial" w:cs="Arial"/>
                <w:sz w:val="20"/>
                <w:szCs w:val="20"/>
                <w:lang w:eastAsia="fr-FR"/>
              </w:rPr>
            </w:pPr>
            <w:r w:rsidRPr="0000138A">
              <w:rPr>
                <w:rFonts w:ascii="Arial" w:eastAsia="Times New Roman" w:hAnsi="Arial" w:cs="Arial"/>
                <w:sz w:val="20"/>
                <w:szCs w:val="20"/>
                <w:lang w:eastAsia="fr-FR"/>
              </w:rPr>
              <w:t>+7 050%</w:t>
            </w:r>
          </w:p>
        </w:tc>
      </w:tr>
    </w:tbl>
    <w:p w14:paraId="0DB0F40B" w14:textId="77777777" w:rsidR="0000138A" w:rsidRDefault="0000138A" w:rsidP="0000138A"/>
    <w:p w14:paraId="78F1CDB3" w14:textId="3DEA3225" w:rsidR="008966D6" w:rsidRDefault="008966D6" w:rsidP="0000138A">
      <w:r>
        <w:t>En 2014 un seul patient a été traité par Feiba®</w:t>
      </w:r>
      <w:r w:rsidR="000E5C95">
        <w:t>, il a reçu 3 stylo</w:t>
      </w:r>
      <w:r w:rsidR="003F2998">
        <w:t>s</w:t>
      </w:r>
      <w:r w:rsidR="000E5C95">
        <w:t xml:space="preserve"> en 1 jour</w:t>
      </w:r>
      <w:r>
        <w:t>. En 2015, 2 patients ont reçu du Feiba®</w:t>
      </w:r>
      <w:r w:rsidR="005D1DB9">
        <w:t> : un pati</w:t>
      </w:r>
      <w:r w:rsidR="000E5C95">
        <w:t xml:space="preserve">ent a reçu 110 </w:t>
      </w:r>
      <w:r w:rsidR="003F2998">
        <w:t>stylos</w:t>
      </w:r>
      <w:r w:rsidR="000E5C95">
        <w:t xml:space="preserve"> en 3 jours</w:t>
      </w:r>
      <w:r w:rsidR="003F2998">
        <w:t>, l’autre patient</w:t>
      </w:r>
      <w:r w:rsidR="005D1DB9">
        <w:t xml:space="preserve"> a reçu 328</w:t>
      </w:r>
      <w:r w:rsidR="003F2998">
        <w:t xml:space="preserve"> stylos</w:t>
      </w:r>
      <w:r w:rsidR="005D1DB9">
        <w:t xml:space="preserve"> en </w:t>
      </w:r>
      <w:r w:rsidR="000E5C95">
        <w:t>17 jours</w:t>
      </w:r>
      <w:r>
        <w:t>.</w:t>
      </w:r>
    </w:p>
    <w:p w14:paraId="20ABF18F" w14:textId="7C2B1EDC" w:rsidR="008966D6" w:rsidRDefault="008966D6" w:rsidP="0000138A">
      <w:r>
        <w:t xml:space="preserve">C’est la consommation moyenne par patient qui a </w:t>
      </w:r>
      <w:r w:rsidR="003F2998">
        <w:t>fortement</w:t>
      </w:r>
      <w:r>
        <w:t xml:space="preserve"> augmenté pour cette molécule.</w:t>
      </w:r>
      <w:r w:rsidR="005D1DB9">
        <w:t xml:space="preserve"> </w:t>
      </w:r>
    </w:p>
    <w:p w14:paraId="792E1BEA" w14:textId="2D788CB6" w:rsidR="008966D6" w:rsidRPr="008966D6" w:rsidRDefault="0000138A" w:rsidP="0000138A">
      <w:pPr>
        <w:rPr>
          <w:b/>
          <w:i/>
          <w:u w:val="single"/>
        </w:rPr>
      </w:pPr>
      <w:r w:rsidRPr="008966D6">
        <w:rPr>
          <w:b/>
          <w:i/>
          <w:u w:val="single"/>
        </w:rPr>
        <w:t>Demander le rapport d’activité 2015 à Morgane</w:t>
      </w:r>
    </w:p>
    <w:p w14:paraId="2AFC8ECE" w14:textId="799F4FFF" w:rsidR="00773A2E" w:rsidRDefault="00773A2E" w:rsidP="00773A2E">
      <w:pPr>
        <w:pStyle w:val="Titre3"/>
      </w:pPr>
      <w:bookmarkStart w:id="52" w:name="_Toc321297163"/>
      <w:r>
        <w:t>Discussion</w:t>
      </w:r>
      <w:bookmarkEnd w:id="52"/>
    </w:p>
    <w:p w14:paraId="35FF33ED" w14:textId="5C8AF9E7" w:rsidR="00773A2E" w:rsidRDefault="00773A2E" w:rsidP="00773A2E">
      <w:pPr>
        <w:pStyle w:val="Titre2"/>
      </w:pPr>
      <w:bookmarkStart w:id="53" w:name="_Toc321297164"/>
      <w:r>
        <w:t>Myozyme</w:t>
      </w:r>
      <w:r w:rsidR="006B0166">
        <w:t>® (alpha-alglucosidase)</w:t>
      </w:r>
      <w:bookmarkEnd w:id="53"/>
    </w:p>
    <w:p w14:paraId="3A648BD9" w14:textId="02169686" w:rsidR="00D21F93" w:rsidRDefault="00D21F93" w:rsidP="00D21F93">
      <w:r>
        <w:t>Myozyme</w:t>
      </w:r>
      <w:r w:rsidR="00F64479">
        <w:t>®</w:t>
      </w:r>
      <w:r>
        <w:t xml:space="preserve"> est indiqué dans le traitement enzymatique substitutif (TES) à long terme chez les patients ayant un diagnostic confirmé de maladie de Pompe (déficit en alpha-glucosidase acide).</w:t>
      </w:r>
    </w:p>
    <w:p w14:paraId="7BBC0878" w14:textId="260C023C" w:rsidR="00D21F93" w:rsidRDefault="00D21F93" w:rsidP="00D21F93">
      <w:r>
        <w:t>La posologie recommandée est de 20mg/kg toutes les 2 semaines. Elle dépend donc du poids</w:t>
      </w:r>
      <w:ins w:id="54" w:author="ça depend" w:date="2016-04-03T15:04:00Z">
        <w:r w:rsidR="005440A1">
          <w:t xml:space="preserve"> du « traité »</w:t>
        </w:r>
      </w:ins>
      <w:r>
        <w:t xml:space="preserve">. </w:t>
      </w:r>
    </w:p>
    <w:p w14:paraId="1A77E2B1" w14:textId="143ECE35" w:rsidR="00773A2E" w:rsidRDefault="00773A2E" w:rsidP="00773A2E">
      <w:pPr>
        <w:pStyle w:val="Titre3"/>
      </w:pPr>
      <w:bookmarkStart w:id="55" w:name="_Toc321297165"/>
      <w:r>
        <w:t>Résultats</w:t>
      </w:r>
      <w:bookmarkEnd w:id="55"/>
      <w:r>
        <w:t xml:space="preserve"> </w:t>
      </w:r>
    </w:p>
    <w:p w14:paraId="24D311CB" w14:textId="2027C850" w:rsidR="002E736E" w:rsidRPr="002E736E" w:rsidRDefault="002E736E" w:rsidP="002E736E">
      <w:r>
        <w:t>Tableau Myozyme® 1</w:t>
      </w:r>
    </w:p>
    <w:tbl>
      <w:tblPr>
        <w:tblW w:w="9654" w:type="dxa"/>
        <w:tblInd w:w="55" w:type="dxa"/>
        <w:tblLayout w:type="fixed"/>
        <w:tblCellMar>
          <w:left w:w="70" w:type="dxa"/>
          <w:right w:w="70" w:type="dxa"/>
        </w:tblCellMar>
        <w:tblLook w:val="04A0" w:firstRow="1" w:lastRow="0" w:firstColumn="1" w:lastColumn="0" w:noHBand="0" w:noVBand="1"/>
      </w:tblPr>
      <w:tblGrid>
        <w:gridCol w:w="4977"/>
        <w:gridCol w:w="1300"/>
        <w:gridCol w:w="1300"/>
        <w:gridCol w:w="1314"/>
        <w:gridCol w:w="763"/>
      </w:tblGrid>
      <w:tr w:rsidR="009F57AA" w:rsidRPr="009F57AA" w14:paraId="163C187C" w14:textId="77777777" w:rsidTr="009A7493">
        <w:trPr>
          <w:trHeight w:val="340"/>
        </w:trPr>
        <w:tc>
          <w:tcPr>
            <w:tcW w:w="497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42395DB" w14:textId="77777777" w:rsidR="009F57AA" w:rsidRPr="009F57AA" w:rsidRDefault="009F57AA" w:rsidP="009F57AA">
            <w:pPr>
              <w:spacing w:line="240" w:lineRule="auto"/>
              <w:jc w:val="center"/>
              <w:rPr>
                <w:rFonts w:ascii="Arial" w:eastAsia="Times New Roman" w:hAnsi="Arial" w:cs="Arial"/>
                <w:b/>
                <w:bCs/>
                <w:i/>
                <w:iCs/>
                <w:sz w:val="28"/>
                <w:szCs w:val="28"/>
                <w:lang w:eastAsia="fr-FR"/>
              </w:rPr>
            </w:pPr>
            <w:r w:rsidRPr="009F57AA">
              <w:rPr>
                <w:rFonts w:ascii="Arial" w:eastAsia="Times New Roman" w:hAnsi="Arial" w:cs="Arial"/>
                <w:b/>
                <w:bCs/>
                <w:i/>
                <w:iCs/>
                <w:sz w:val="28"/>
                <w:szCs w:val="28"/>
                <w:lang w:eastAsia="fr-FR"/>
              </w:rPr>
              <w:t>Myozyme</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1438F443" w14:textId="77777777" w:rsidR="009F57AA" w:rsidRPr="009F57AA" w:rsidRDefault="009F57AA" w:rsidP="009F57AA">
            <w:pPr>
              <w:spacing w:line="240" w:lineRule="auto"/>
              <w:jc w:val="center"/>
              <w:rPr>
                <w:rFonts w:ascii="Arial" w:eastAsia="Times New Roman" w:hAnsi="Arial" w:cs="Arial"/>
                <w:b/>
                <w:bCs/>
                <w:szCs w:val="24"/>
                <w:lang w:eastAsia="fr-FR"/>
              </w:rPr>
            </w:pPr>
            <w:r w:rsidRPr="009F57AA">
              <w:rPr>
                <w:rFonts w:ascii="Arial" w:eastAsia="Times New Roman" w:hAnsi="Arial" w:cs="Arial"/>
                <w:b/>
                <w:bCs/>
                <w:szCs w:val="24"/>
                <w:lang w:eastAsia="fr-FR"/>
              </w:rPr>
              <w:t>2014</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67FF71FF" w14:textId="77777777" w:rsidR="009F57AA" w:rsidRPr="009F57AA" w:rsidRDefault="009F57AA" w:rsidP="009F57AA">
            <w:pPr>
              <w:spacing w:line="240" w:lineRule="auto"/>
              <w:jc w:val="center"/>
              <w:rPr>
                <w:rFonts w:ascii="Arial" w:eastAsia="Times New Roman" w:hAnsi="Arial" w:cs="Arial"/>
                <w:b/>
                <w:bCs/>
                <w:szCs w:val="24"/>
                <w:lang w:eastAsia="fr-FR"/>
              </w:rPr>
            </w:pPr>
            <w:r w:rsidRPr="009F57AA">
              <w:rPr>
                <w:rFonts w:ascii="Arial" w:eastAsia="Times New Roman" w:hAnsi="Arial" w:cs="Arial"/>
                <w:b/>
                <w:bCs/>
                <w:szCs w:val="24"/>
                <w:lang w:eastAsia="fr-FR"/>
              </w:rPr>
              <w:t>2015</w:t>
            </w:r>
          </w:p>
        </w:tc>
        <w:tc>
          <w:tcPr>
            <w:tcW w:w="1314" w:type="dxa"/>
            <w:tcBorders>
              <w:top w:val="single" w:sz="8" w:space="0" w:color="auto"/>
              <w:left w:val="nil"/>
              <w:bottom w:val="single" w:sz="4" w:space="0" w:color="auto"/>
              <w:right w:val="single" w:sz="4" w:space="0" w:color="auto"/>
            </w:tcBorders>
            <w:shd w:val="clear" w:color="auto" w:fill="auto"/>
            <w:noWrap/>
            <w:vAlign w:val="bottom"/>
            <w:hideMark/>
          </w:tcPr>
          <w:p w14:paraId="4DC544AA" w14:textId="77777777" w:rsidR="009F57AA" w:rsidRPr="009F57AA" w:rsidRDefault="009F57AA" w:rsidP="009F57AA">
            <w:pPr>
              <w:spacing w:line="240" w:lineRule="auto"/>
              <w:jc w:val="center"/>
              <w:rPr>
                <w:rFonts w:ascii="Arial" w:eastAsia="Times New Roman" w:hAnsi="Arial" w:cs="Arial"/>
                <w:b/>
                <w:bCs/>
                <w:szCs w:val="24"/>
                <w:lang w:eastAsia="fr-FR"/>
              </w:rPr>
            </w:pPr>
            <w:r w:rsidRPr="009F57AA">
              <w:rPr>
                <w:rFonts w:ascii="Arial" w:eastAsia="Times New Roman" w:hAnsi="Arial" w:cs="Arial"/>
                <w:b/>
                <w:bCs/>
                <w:szCs w:val="24"/>
                <w:lang w:eastAsia="fr-FR"/>
              </w:rPr>
              <w:t>Différence</w:t>
            </w:r>
          </w:p>
        </w:tc>
        <w:tc>
          <w:tcPr>
            <w:tcW w:w="763" w:type="dxa"/>
            <w:tcBorders>
              <w:top w:val="single" w:sz="8" w:space="0" w:color="auto"/>
              <w:left w:val="nil"/>
              <w:bottom w:val="single" w:sz="4" w:space="0" w:color="auto"/>
              <w:right w:val="single" w:sz="8" w:space="0" w:color="auto"/>
            </w:tcBorders>
            <w:shd w:val="clear" w:color="auto" w:fill="auto"/>
            <w:noWrap/>
            <w:vAlign w:val="bottom"/>
            <w:hideMark/>
          </w:tcPr>
          <w:p w14:paraId="23E7FF5B" w14:textId="77777777" w:rsidR="009F57AA" w:rsidRPr="009F57AA" w:rsidRDefault="009F57AA" w:rsidP="009F57AA">
            <w:pPr>
              <w:spacing w:line="240" w:lineRule="auto"/>
              <w:jc w:val="center"/>
              <w:rPr>
                <w:rFonts w:ascii="Arial" w:eastAsia="Times New Roman" w:hAnsi="Arial" w:cs="Arial"/>
                <w:b/>
                <w:bCs/>
                <w:szCs w:val="24"/>
                <w:lang w:eastAsia="fr-FR"/>
              </w:rPr>
            </w:pPr>
            <w:r w:rsidRPr="009F57AA">
              <w:rPr>
                <w:rFonts w:ascii="Arial" w:eastAsia="Times New Roman" w:hAnsi="Arial" w:cs="Arial"/>
                <w:b/>
                <w:bCs/>
                <w:szCs w:val="24"/>
                <w:lang w:eastAsia="fr-FR"/>
              </w:rPr>
              <w:t>%</w:t>
            </w:r>
          </w:p>
        </w:tc>
      </w:tr>
      <w:tr w:rsidR="009F57AA" w:rsidRPr="009F57AA" w14:paraId="7314B66A" w14:textId="77777777" w:rsidTr="009A7493">
        <w:trPr>
          <w:trHeight w:val="240"/>
        </w:trPr>
        <w:tc>
          <w:tcPr>
            <w:tcW w:w="4977" w:type="dxa"/>
            <w:tcBorders>
              <w:top w:val="nil"/>
              <w:left w:val="single" w:sz="8" w:space="0" w:color="auto"/>
              <w:bottom w:val="single" w:sz="4" w:space="0" w:color="auto"/>
              <w:right w:val="single" w:sz="4" w:space="0" w:color="auto"/>
            </w:tcBorders>
            <w:shd w:val="clear" w:color="auto" w:fill="auto"/>
            <w:noWrap/>
            <w:vAlign w:val="bottom"/>
            <w:hideMark/>
          </w:tcPr>
          <w:p w14:paraId="1A83F908" w14:textId="313C5CA9" w:rsidR="009F57AA" w:rsidRPr="009F57AA" w:rsidRDefault="009F57AA" w:rsidP="009F57AA">
            <w:pPr>
              <w:spacing w:line="240" w:lineRule="auto"/>
              <w:jc w:val="left"/>
              <w:rPr>
                <w:rFonts w:ascii="Arial" w:eastAsia="Times New Roman" w:hAnsi="Arial" w:cs="Arial"/>
                <w:sz w:val="20"/>
                <w:szCs w:val="20"/>
                <w:lang w:eastAsia="fr-FR"/>
              </w:rPr>
            </w:pPr>
            <w:r w:rsidRPr="009F57AA">
              <w:rPr>
                <w:rFonts w:ascii="Arial" w:eastAsia="Times New Roman" w:hAnsi="Arial" w:cs="Arial"/>
                <w:sz w:val="20"/>
                <w:szCs w:val="20"/>
                <w:lang w:eastAsia="fr-FR"/>
              </w:rPr>
              <w:t>Quantité consommée (f</w:t>
            </w:r>
            <w:r w:rsidR="002E736E">
              <w:rPr>
                <w:rFonts w:ascii="Arial" w:eastAsia="Times New Roman" w:hAnsi="Arial" w:cs="Arial"/>
                <w:sz w:val="20"/>
                <w:szCs w:val="20"/>
                <w:lang w:eastAsia="fr-FR"/>
              </w:rPr>
              <w:t>l</w:t>
            </w:r>
            <w:r w:rsidRPr="009F57AA">
              <w:rPr>
                <w:rFonts w:ascii="Arial" w:eastAsia="Times New Roman" w:hAnsi="Arial" w:cs="Arial"/>
                <w:sz w:val="20"/>
                <w:szCs w:val="20"/>
                <w:lang w:eastAsia="fr-FR"/>
              </w:rPr>
              <w:t>acon de 50mg)</w:t>
            </w:r>
          </w:p>
        </w:tc>
        <w:tc>
          <w:tcPr>
            <w:tcW w:w="1300" w:type="dxa"/>
            <w:tcBorders>
              <w:top w:val="nil"/>
              <w:left w:val="nil"/>
              <w:bottom w:val="single" w:sz="4" w:space="0" w:color="auto"/>
              <w:right w:val="single" w:sz="4" w:space="0" w:color="auto"/>
            </w:tcBorders>
            <w:shd w:val="clear" w:color="auto" w:fill="auto"/>
            <w:noWrap/>
            <w:vAlign w:val="bottom"/>
            <w:hideMark/>
          </w:tcPr>
          <w:p w14:paraId="53F57349"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2652</w:t>
            </w:r>
          </w:p>
        </w:tc>
        <w:tc>
          <w:tcPr>
            <w:tcW w:w="1300" w:type="dxa"/>
            <w:tcBorders>
              <w:top w:val="nil"/>
              <w:left w:val="nil"/>
              <w:bottom w:val="single" w:sz="4" w:space="0" w:color="auto"/>
              <w:right w:val="single" w:sz="4" w:space="0" w:color="auto"/>
            </w:tcBorders>
            <w:shd w:val="clear" w:color="auto" w:fill="auto"/>
            <w:noWrap/>
            <w:vAlign w:val="bottom"/>
            <w:hideMark/>
          </w:tcPr>
          <w:p w14:paraId="0A548706"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3324</w:t>
            </w:r>
          </w:p>
        </w:tc>
        <w:tc>
          <w:tcPr>
            <w:tcW w:w="1314" w:type="dxa"/>
            <w:tcBorders>
              <w:top w:val="nil"/>
              <w:left w:val="nil"/>
              <w:bottom w:val="single" w:sz="4" w:space="0" w:color="auto"/>
              <w:right w:val="single" w:sz="4" w:space="0" w:color="auto"/>
            </w:tcBorders>
            <w:shd w:val="clear" w:color="auto" w:fill="auto"/>
            <w:noWrap/>
            <w:vAlign w:val="bottom"/>
            <w:hideMark/>
          </w:tcPr>
          <w:p w14:paraId="67CC99F0"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+672</w:t>
            </w:r>
          </w:p>
        </w:tc>
        <w:tc>
          <w:tcPr>
            <w:tcW w:w="763" w:type="dxa"/>
            <w:tcBorders>
              <w:top w:val="nil"/>
              <w:left w:val="nil"/>
              <w:bottom w:val="single" w:sz="4" w:space="0" w:color="auto"/>
              <w:right w:val="single" w:sz="8" w:space="0" w:color="auto"/>
            </w:tcBorders>
            <w:shd w:val="clear" w:color="auto" w:fill="auto"/>
            <w:noWrap/>
            <w:vAlign w:val="bottom"/>
            <w:hideMark/>
          </w:tcPr>
          <w:p w14:paraId="2F3A8533"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+25%</w:t>
            </w:r>
          </w:p>
        </w:tc>
      </w:tr>
      <w:tr w:rsidR="009F57AA" w:rsidRPr="009F57AA" w14:paraId="651CDC90" w14:textId="77777777" w:rsidTr="009A7493">
        <w:trPr>
          <w:trHeight w:val="240"/>
        </w:trPr>
        <w:tc>
          <w:tcPr>
            <w:tcW w:w="4977" w:type="dxa"/>
            <w:tcBorders>
              <w:top w:val="nil"/>
              <w:left w:val="single" w:sz="8" w:space="0" w:color="auto"/>
              <w:bottom w:val="single" w:sz="4" w:space="0" w:color="auto"/>
              <w:right w:val="single" w:sz="4" w:space="0" w:color="auto"/>
            </w:tcBorders>
            <w:shd w:val="clear" w:color="auto" w:fill="auto"/>
            <w:noWrap/>
            <w:vAlign w:val="bottom"/>
            <w:hideMark/>
          </w:tcPr>
          <w:p w14:paraId="7CA6E5E2" w14:textId="77777777" w:rsidR="009F57AA" w:rsidRPr="009F57AA" w:rsidRDefault="009F57AA" w:rsidP="009F57AA">
            <w:pPr>
              <w:spacing w:line="240" w:lineRule="auto"/>
              <w:jc w:val="left"/>
              <w:rPr>
                <w:rFonts w:ascii="Arial" w:eastAsia="Times New Roman" w:hAnsi="Arial" w:cs="Arial"/>
                <w:sz w:val="20"/>
                <w:szCs w:val="20"/>
                <w:lang w:eastAsia="fr-FR"/>
              </w:rPr>
            </w:pPr>
            <w:r w:rsidRPr="009F57AA">
              <w:rPr>
                <w:rFonts w:ascii="Arial" w:eastAsia="Times New Roman" w:hAnsi="Arial" w:cs="Arial"/>
                <w:sz w:val="20"/>
                <w:szCs w:val="20"/>
                <w:lang w:eastAsia="fr-FR"/>
              </w:rPr>
              <w:t>Valeur consommée par an</w:t>
            </w:r>
          </w:p>
        </w:tc>
        <w:tc>
          <w:tcPr>
            <w:tcW w:w="1300" w:type="dxa"/>
            <w:tcBorders>
              <w:top w:val="nil"/>
              <w:left w:val="nil"/>
              <w:bottom w:val="single" w:sz="4" w:space="0" w:color="auto"/>
              <w:right w:val="single" w:sz="4" w:space="0" w:color="auto"/>
            </w:tcBorders>
            <w:shd w:val="clear" w:color="auto" w:fill="auto"/>
            <w:noWrap/>
            <w:vAlign w:val="bottom"/>
            <w:hideMark/>
          </w:tcPr>
          <w:p w14:paraId="29CE062A"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1 421 472 €</w:t>
            </w:r>
          </w:p>
        </w:tc>
        <w:tc>
          <w:tcPr>
            <w:tcW w:w="1300" w:type="dxa"/>
            <w:tcBorders>
              <w:top w:val="nil"/>
              <w:left w:val="nil"/>
              <w:bottom w:val="single" w:sz="4" w:space="0" w:color="auto"/>
              <w:right w:val="single" w:sz="4" w:space="0" w:color="auto"/>
            </w:tcBorders>
            <w:shd w:val="clear" w:color="auto" w:fill="auto"/>
            <w:noWrap/>
            <w:vAlign w:val="bottom"/>
            <w:hideMark/>
          </w:tcPr>
          <w:p w14:paraId="5FCF44DC"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1 781 664 €</w:t>
            </w:r>
          </w:p>
        </w:tc>
        <w:tc>
          <w:tcPr>
            <w:tcW w:w="1314" w:type="dxa"/>
            <w:tcBorders>
              <w:top w:val="nil"/>
              <w:left w:val="nil"/>
              <w:bottom w:val="single" w:sz="4" w:space="0" w:color="auto"/>
              <w:right w:val="single" w:sz="4" w:space="0" w:color="auto"/>
            </w:tcBorders>
            <w:shd w:val="clear" w:color="auto" w:fill="auto"/>
            <w:noWrap/>
            <w:vAlign w:val="bottom"/>
            <w:hideMark/>
          </w:tcPr>
          <w:p w14:paraId="2D919054"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+360 192 €</w:t>
            </w:r>
          </w:p>
        </w:tc>
        <w:tc>
          <w:tcPr>
            <w:tcW w:w="763" w:type="dxa"/>
            <w:tcBorders>
              <w:top w:val="nil"/>
              <w:left w:val="nil"/>
              <w:bottom w:val="single" w:sz="4" w:space="0" w:color="auto"/>
              <w:right w:val="single" w:sz="8" w:space="0" w:color="auto"/>
            </w:tcBorders>
            <w:shd w:val="clear" w:color="auto" w:fill="auto"/>
            <w:noWrap/>
            <w:vAlign w:val="bottom"/>
            <w:hideMark/>
          </w:tcPr>
          <w:p w14:paraId="445AA947"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+25%</w:t>
            </w:r>
          </w:p>
        </w:tc>
      </w:tr>
      <w:tr w:rsidR="009F57AA" w:rsidRPr="009F57AA" w14:paraId="6861FD8D" w14:textId="77777777" w:rsidTr="009A7493">
        <w:trPr>
          <w:trHeight w:val="240"/>
        </w:trPr>
        <w:tc>
          <w:tcPr>
            <w:tcW w:w="4977" w:type="dxa"/>
            <w:tcBorders>
              <w:top w:val="nil"/>
              <w:left w:val="single" w:sz="8" w:space="0" w:color="auto"/>
              <w:bottom w:val="single" w:sz="4" w:space="0" w:color="auto"/>
              <w:right w:val="single" w:sz="4" w:space="0" w:color="auto"/>
            </w:tcBorders>
            <w:shd w:val="clear" w:color="auto" w:fill="auto"/>
            <w:noWrap/>
            <w:vAlign w:val="bottom"/>
            <w:hideMark/>
          </w:tcPr>
          <w:p w14:paraId="1F465D00" w14:textId="77777777" w:rsidR="009F57AA" w:rsidRPr="009F57AA" w:rsidRDefault="009F57AA" w:rsidP="009F57AA">
            <w:pPr>
              <w:spacing w:line="240" w:lineRule="auto"/>
              <w:jc w:val="left"/>
              <w:rPr>
                <w:rFonts w:ascii="Arial" w:eastAsia="Times New Roman" w:hAnsi="Arial" w:cs="Arial"/>
                <w:sz w:val="20"/>
                <w:szCs w:val="20"/>
                <w:lang w:eastAsia="fr-FR"/>
              </w:rPr>
            </w:pPr>
            <w:r w:rsidRPr="009F57AA">
              <w:rPr>
                <w:rFonts w:ascii="Arial" w:eastAsia="Times New Roman" w:hAnsi="Arial" w:cs="Arial"/>
                <w:sz w:val="20"/>
                <w:szCs w:val="20"/>
                <w:lang w:eastAsia="fr-FR"/>
              </w:rPr>
              <w:t>Nombre de patients par an</w:t>
            </w:r>
          </w:p>
        </w:tc>
        <w:tc>
          <w:tcPr>
            <w:tcW w:w="1300" w:type="dxa"/>
            <w:tcBorders>
              <w:top w:val="nil"/>
              <w:left w:val="nil"/>
              <w:bottom w:val="single" w:sz="4" w:space="0" w:color="auto"/>
              <w:right w:val="single" w:sz="4" w:space="0" w:color="auto"/>
            </w:tcBorders>
            <w:shd w:val="clear" w:color="auto" w:fill="auto"/>
            <w:noWrap/>
            <w:vAlign w:val="bottom"/>
            <w:hideMark/>
          </w:tcPr>
          <w:p w14:paraId="696A96EC"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5</w:t>
            </w:r>
          </w:p>
        </w:tc>
        <w:tc>
          <w:tcPr>
            <w:tcW w:w="1300" w:type="dxa"/>
            <w:tcBorders>
              <w:top w:val="nil"/>
              <w:left w:val="nil"/>
              <w:bottom w:val="single" w:sz="4" w:space="0" w:color="auto"/>
              <w:right w:val="single" w:sz="4" w:space="0" w:color="auto"/>
            </w:tcBorders>
            <w:shd w:val="clear" w:color="auto" w:fill="auto"/>
            <w:noWrap/>
            <w:vAlign w:val="bottom"/>
            <w:hideMark/>
          </w:tcPr>
          <w:p w14:paraId="392CD857"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6</w:t>
            </w:r>
          </w:p>
        </w:tc>
        <w:tc>
          <w:tcPr>
            <w:tcW w:w="1314" w:type="dxa"/>
            <w:tcBorders>
              <w:top w:val="nil"/>
              <w:left w:val="nil"/>
              <w:bottom w:val="single" w:sz="4" w:space="0" w:color="auto"/>
              <w:right w:val="single" w:sz="4" w:space="0" w:color="auto"/>
            </w:tcBorders>
            <w:shd w:val="clear" w:color="auto" w:fill="auto"/>
            <w:noWrap/>
            <w:vAlign w:val="bottom"/>
            <w:hideMark/>
          </w:tcPr>
          <w:p w14:paraId="08745E12"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+1</w:t>
            </w:r>
          </w:p>
        </w:tc>
        <w:tc>
          <w:tcPr>
            <w:tcW w:w="763" w:type="dxa"/>
            <w:tcBorders>
              <w:top w:val="nil"/>
              <w:left w:val="nil"/>
              <w:bottom w:val="single" w:sz="4" w:space="0" w:color="auto"/>
              <w:right w:val="single" w:sz="8" w:space="0" w:color="auto"/>
            </w:tcBorders>
            <w:shd w:val="clear" w:color="auto" w:fill="auto"/>
            <w:noWrap/>
            <w:vAlign w:val="bottom"/>
            <w:hideMark/>
          </w:tcPr>
          <w:p w14:paraId="7349918F"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+20%</w:t>
            </w:r>
          </w:p>
        </w:tc>
      </w:tr>
      <w:tr w:rsidR="009F57AA" w:rsidRPr="009F57AA" w14:paraId="59B5E20B" w14:textId="77777777" w:rsidTr="009A7493">
        <w:trPr>
          <w:trHeight w:val="260"/>
        </w:trPr>
        <w:tc>
          <w:tcPr>
            <w:tcW w:w="4977" w:type="dxa"/>
            <w:tcBorders>
              <w:top w:val="nil"/>
              <w:left w:val="single" w:sz="8" w:space="0" w:color="auto"/>
              <w:bottom w:val="single" w:sz="8" w:space="0" w:color="auto"/>
              <w:right w:val="single" w:sz="4" w:space="0" w:color="auto"/>
            </w:tcBorders>
            <w:shd w:val="clear" w:color="auto" w:fill="auto"/>
            <w:noWrap/>
            <w:vAlign w:val="bottom"/>
            <w:hideMark/>
          </w:tcPr>
          <w:p w14:paraId="12490BED" w14:textId="77777777" w:rsidR="009F57AA" w:rsidRPr="009F57AA" w:rsidRDefault="009F57AA" w:rsidP="009F57AA">
            <w:pPr>
              <w:spacing w:line="240" w:lineRule="auto"/>
              <w:jc w:val="left"/>
              <w:rPr>
                <w:rFonts w:ascii="Arial" w:eastAsia="Times New Roman" w:hAnsi="Arial" w:cs="Arial"/>
                <w:sz w:val="20"/>
                <w:szCs w:val="20"/>
                <w:lang w:eastAsia="fr-FR"/>
              </w:rPr>
            </w:pPr>
            <w:r w:rsidRPr="009F57AA">
              <w:rPr>
                <w:rFonts w:ascii="Arial" w:eastAsia="Times New Roman" w:hAnsi="Arial" w:cs="Arial"/>
                <w:sz w:val="20"/>
                <w:szCs w:val="20"/>
                <w:lang w:eastAsia="fr-FR"/>
              </w:rPr>
              <w:lastRenderedPageBreak/>
              <w:t>Quantité moyenne par patient par an (flacon de 50mg)</w:t>
            </w:r>
          </w:p>
        </w:tc>
        <w:tc>
          <w:tcPr>
            <w:tcW w:w="1300" w:type="dxa"/>
            <w:tcBorders>
              <w:top w:val="nil"/>
              <w:left w:val="nil"/>
              <w:bottom w:val="single" w:sz="8" w:space="0" w:color="auto"/>
              <w:right w:val="single" w:sz="4" w:space="0" w:color="auto"/>
            </w:tcBorders>
            <w:shd w:val="clear" w:color="auto" w:fill="auto"/>
            <w:noWrap/>
            <w:vAlign w:val="bottom"/>
            <w:hideMark/>
          </w:tcPr>
          <w:p w14:paraId="175B46B0"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530</w:t>
            </w:r>
          </w:p>
        </w:tc>
        <w:tc>
          <w:tcPr>
            <w:tcW w:w="1300" w:type="dxa"/>
            <w:tcBorders>
              <w:top w:val="nil"/>
              <w:left w:val="nil"/>
              <w:bottom w:val="single" w:sz="8" w:space="0" w:color="auto"/>
              <w:right w:val="single" w:sz="4" w:space="0" w:color="auto"/>
            </w:tcBorders>
            <w:shd w:val="clear" w:color="auto" w:fill="auto"/>
            <w:noWrap/>
            <w:vAlign w:val="bottom"/>
            <w:hideMark/>
          </w:tcPr>
          <w:p w14:paraId="23B37B45"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554</w:t>
            </w:r>
          </w:p>
        </w:tc>
        <w:tc>
          <w:tcPr>
            <w:tcW w:w="1314" w:type="dxa"/>
            <w:tcBorders>
              <w:top w:val="nil"/>
              <w:left w:val="nil"/>
              <w:bottom w:val="single" w:sz="8" w:space="0" w:color="auto"/>
              <w:right w:val="single" w:sz="4" w:space="0" w:color="auto"/>
            </w:tcBorders>
            <w:shd w:val="clear" w:color="auto" w:fill="auto"/>
            <w:noWrap/>
            <w:vAlign w:val="bottom"/>
            <w:hideMark/>
          </w:tcPr>
          <w:p w14:paraId="378CDBC9"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+24</w:t>
            </w:r>
          </w:p>
        </w:tc>
        <w:tc>
          <w:tcPr>
            <w:tcW w:w="763" w:type="dxa"/>
            <w:tcBorders>
              <w:top w:val="nil"/>
              <w:left w:val="nil"/>
              <w:bottom w:val="single" w:sz="8" w:space="0" w:color="auto"/>
              <w:right w:val="single" w:sz="8" w:space="0" w:color="auto"/>
            </w:tcBorders>
            <w:shd w:val="clear" w:color="auto" w:fill="auto"/>
            <w:noWrap/>
            <w:vAlign w:val="bottom"/>
            <w:hideMark/>
          </w:tcPr>
          <w:p w14:paraId="31D88011"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+4%</w:t>
            </w:r>
          </w:p>
        </w:tc>
      </w:tr>
    </w:tbl>
    <w:p w14:paraId="31AD9FFB" w14:textId="77777777" w:rsidR="009F57AA" w:rsidRDefault="009F57AA" w:rsidP="009F57AA"/>
    <w:p w14:paraId="6CDF2DCF" w14:textId="35BE74CA" w:rsidR="009F57AA" w:rsidRDefault="009F57AA" w:rsidP="009F57AA">
      <w:commentRangeStart w:id="56"/>
      <w:r>
        <w:t>Il y a 1 patient de plus en 2015 par rapport à 201</w:t>
      </w:r>
      <w:ins w:id="57" w:author="ça depend" w:date="2016-04-03T15:04:00Z">
        <w:r w:rsidR="005440A1">
          <w:t>4</w:t>
        </w:r>
      </w:ins>
      <w:del w:id="58" w:author="ça depend" w:date="2016-04-03T15:04:00Z">
        <w:r w:rsidDel="005440A1">
          <w:delText>5</w:delText>
        </w:r>
      </w:del>
      <w:r>
        <w:t xml:space="preserve"> mais le patient n’a reçu qu’une seule injection. Il ne faut donc pas en tenir compte p</w:t>
      </w:r>
      <w:r w:rsidR="002E736E">
        <w:t>our l’étude. Le tableau corrigé</w:t>
      </w:r>
      <w:r>
        <w:t xml:space="preserve"> pour permettre une analyse juste est :</w:t>
      </w:r>
      <w:commentRangeEnd w:id="56"/>
      <w:r w:rsidR="005440A1">
        <w:rPr>
          <w:rStyle w:val="Marquedecommentaire"/>
        </w:rPr>
        <w:commentReference w:id="56"/>
      </w:r>
    </w:p>
    <w:p w14:paraId="516D4107" w14:textId="605B77D8" w:rsidR="002E736E" w:rsidRDefault="002E736E" w:rsidP="009F57AA">
      <w:r>
        <w:t>Tableau Myozyme® 2</w:t>
      </w:r>
    </w:p>
    <w:tbl>
      <w:tblPr>
        <w:tblW w:w="9654" w:type="dxa"/>
        <w:tblInd w:w="55" w:type="dxa"/>
        <w:tblLayout w:type="fixed"/>
        <w:tblCellMar>
          <w:left w:w="70" w:type="dxa"/>
          <w:right w:w="70" w:type="dxa"/>
        </w:tblCellMar>
        <w:tblLook w:val="04A0" w:firstRow="1" w:lastRow="0" w:firstColumn="1" w:lastColumn="0" w:noHBand="0" w:noVBand="1"/>
      </w:tblPr>
      <w:tblGrid>
        <w:gridCol w:w="4977"/>
        <w:gridCol w:w="1300"/>
        <w:gridCol w:w="1300"/>
        <w:gridCol w:w="1314"/>
        <w:gridCol w:w="763"/>
      </w:tblGrid>
      <w:tr w:rsidR="009F57AA" w:rsidRPr="009F57AA" w14:paraId="541FA48F" w14:textId="77777777" w:rsidTr="009A7493">
        <w:trPr>
          <w:trHeight w:val="340"/>
        </w:trPr>
        <w:tc>
          <w:tcPr>
            <w:tcW w:w="497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C4AA173" w14:textId="77777777" w:rsidR="009F57AA" w:rsidRPr="009F57AA" w:rsidRDefault="009F57AA" w:rsidP="009F57AA">
            <w:pPr>
              <w:spacing w:line="240" w:lineRule="auto"/>
              <w:jc w:val="center"/>
              <w:rPr>
                <w:rFonts w:ascii="Arial" w:eastAsia="Times New Roman" w:hAnsi="Arial" w:cs="Arial"/>
                <w:b/>
                <w:bCs/>
                <w:i/>
                <w:iCs/>
                <w:sz w:val="28"/>
                <w:szCs w:val="28"/>
                <w:lang w:eastAsia="fr-FR"/>
              </w:rPr>
            </w:pPr>
            <w:r w:rsidRPr="009F57AA">
              <w:rPr>
                <w:rFonts w:ascii="Arial" w:eastAsia="Times New Roman" w:hAnsi="Arial" w:cs="Arial"/>
                <w:b/>
                <w:bCs/>
                <w:i/>
                <w:iCs/>
                <w:sz w:val="28"/>
                <w:szCs w:val="28"/>
                <w:lang w:eastAsia="fr-FR"/>
              </w:rPr>
              <w:t>Myozyme</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0620B2D7" w14:textId="77777777" w:rsidR="009F57AA" w:rsidRPr="009F57AA" w:rsidRDefault="009F57AA" w:rsidP="009F57AA">
            <w:pPr>
              <w:spacing w:line="240" w:lineRule="auto"/>
              <w:jc w:val="center"/>
              <w:rPr>
                <w:rFonts w:ascii="Arial" w:eastAsia="Times New Roman" w:hAnsi="Arial" w:cs="Arial"/>
                <w:b/>
                <w:bCs/>
                <w:szCs w:val="24"/>
                <w:lang w:eastAsia="fr-FR"/>
              </w:rPr>
            </w:pPr>
            <w:r w:rsidRPr="009F57AA">
              <w:rPr>
                <w:rFonts w:ascii="Arial" w:eastAsia="Times New Roman" w:hAnsi="Arial" w:cs="Arial"/>
                <w:b/>
                <w:bCs/>
                <w:szCs w:val="24"/>
                <w:lang w:eastAsia="fr-FR"/>
              </w:rPr>
              <w:t>2014</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2F799189" w14:textId="77777777" w:rsidR="009F57AA" w:rsidRPr="009F57AA" w:rsidRDefault="009F57AA" w:rsidP="009F57AA">
            <w:pPr>
              <w:spacing w:line="240" w:lineRule="auto"/>
              <w:jc w:val="center"/>
              <w:rPr>
                <w:rFonts w:ascii="Arial" w:eastAsia="Times New Roman" w:hAnsi="Arial" w:cs="Arial"/>
                <w:b/>
                <w:bCs/>
                <w:szCs w:val="24"/>
                <w:lang w:eastAsia="fr-FR"/>
              </w:rPr>
            </w:pPr>
            <w:r w:rsidRPr="009F57AA">
              <w:rPr>
                <w:rFonts w:ascii="Arial" w:eastAsia="Times New Roman" w:hAnsi="Arial" w:cs="Arial"/>
                <w:b/>
                <w:bCs/>
                <w:szCs w:val="24"/>
                <w:lang w:eastAsia="fr-FR"/>
              </w:rPr>
              <w:t>2015</w:t>
            </w:r>
          </w:p>
        </w:tc>
        <w:tc>
          <w:tcPr>
            <w:tcW w:w="1314" w:type="dxa"/>
            <w:tcBorders>
              <w:top w:val="single" w:sz="8" w:space="0" w:color="auto"/>
              <w:left w:val="nil"/>
              <w:bottom w:val="single" w:sz="4" w:space="0" w:color="auto"/>
              <w:right w:val="single" w:sz="4" w:space="0" w:color="auto"/>
            </w:tcBorders>
            <w:shd w:val="clear" w:color="auto" w:fill="auto"/>
            <w:noWrap/>
            <w:vAlign w:val="bottom"/>
            <w:hideMark/>
          </w:tcPr>
          <w:p w14:paraId="65D10DC8" w14:textId="77777777" w:rsidR="009F57AA" w:rsidRPr="009F57AA" w:rsidRDefault="009F57AA" w:rsidP="009F57AA">
            <w:pPr>
              <w:spacing w:line="240" w:lineRule="auto"/>
              <w:jc w:val="center"/>
              <w:rPr>
                <w:rFonts w:ascii="Arial" w:eastAsia="Times New Roman" w:hAnsi="Arial" w:cs="Arial"/>
                <w:b/>
                <w:bCs/>
                <w:szCs w:val="24"/>
                <w:lang w:eastAsia="fr-FR"/>
              </w:rPr>
            </w:pPr>
            <w:r w:rsidRPr="009F57AA">
              <w:rPr>
                <w:rFonts w:ascii="Arial" w:eastAsia="Times New Roman" w:hAnsi="Arial" w:cs="Arial"/>
                <w:b/>
                <w:bCs/>
                <w:szCs w:val="24"/>
                <w:lang w:eastAsia="fr-FR"/>
              </w:rPr>
              <w:t>Différence</w:t>
            </w:r>
          </w:p>
        </w:tc>
        <w:tc>
          <w:tcPr>
            <w:tcW w:w="763" w:type="dxa"/>
            <w:tcBorders>
              <w:top w:val="single" w:sz="8" w:space="0" w:color="auto"/>
              <w:left w:val="nil"/>
              <w:bottom w:val="single" w:sz="4" w:space="0" w:color="auto"/>
              <w:right w:val="single" w:sz="8" w:space="0" w:color="auto"/>
            </w:tcBorders>
            <w:shd w:val="clear" w:color="auto" w:fill="auto"/>
            <w:noWrap/>
            <w:vAlign w:val="bottom"/>
            <w:hideMark/>
          </w:tcPr>
          <w:p w14:paraId="200AA9C5" w14:textId="77777777" w:rsidR="009F57AA" w:rsidRPr="009F57AA" w:rsidRDefault="009F57AA" w:rsidP="009F57AA">
            <w:pPr>
              <w:spacing w:line="240" w:lineRule="auto"/>
              <w:jc w:val="center"/>
              <w:rPr>
                <w:rFonts w:ascii="Arial" w:eastAsia="Times New Roman" w:hAnsi="Arial" w:cs="Arial"/>
                <w:b/>
                <w:bCs/>
                <w:szCs w:val="24"/>
                <w:lang w:eastAsia="fr-FR"/>
              </w:rPr>
            </w:pPr>
            <w:r w:rsidRPr="009F57AA">
              <w:rPr>
                <w:rFonts w:ascii="Arial" w:eastAsia="Times New Roman" w:hAnsi="Arial" w:cs="Arial"/>
                <w:b/>
                <w:bCs/>
                <w:szCs w:val="24"/>
                <w:lang w:eastAsia="fr-FR"/>
              </w:rPr>
              <w:t>%</w:t>
            </w:r>
          </w:p>
        </w:tc>
      </w:tr>
      <w:tr w:rsidR="009F57AA" w:rsidRPr="009F57AA" w14:paraId="4716B4C2" w14:textId="77777777" w:rsidTr="009A7493">
        <w:trPr>
          <w:trHeight w:val="240"/>
        </w:trPr>
        <w:tc>
          <w:tcPr>
            <w:tcW w:w="4977" w:type="dxa"/>
            <w:tcBorders>
              <w:top w:val="nil"/>
              <w:left w:val="single" w:sz="8" w:space="0" w:color="auto"/>
              <w:bottom w:val="single" w:sz="4" w:space="0" w:color="auto"/>
              <w:right w:val="single" w:sz="4" w:space="0" w:color="auto"/>
            </w:tcBorders>
            <w:shd w:val="clear" w:color="auto" w:fill="auto"/>
            <w:noWrap/>
            <w:vAlign w:val="bottom"/>
            <w:hideMark/>
          </w:tcPr>
          <w:p w14:paraId="5CF8F26A" w14:textId="7BAC6AE3" w:rsidR="009F57AA" w:rsidRPr="009F57AA" w:rsidRDefault="009F57AA" w:rsidP="009F57AA">
            <w:pPr>
              <w:spacing w:line="240" w:lineRule="auto"/>
              <w:jc w:val="left"/>
              <w:rPr>
                <w:rFonts w:ascii="Arial" w:eastAsia="Times New Roman" w:hAnsi="Arial" w:cs="Arial"/>
                <w:sz w:val="20"/>
                <w:szCs w:val="20"/>
                <w:lang w:eastAsia="fr-FR"/>
              </w:rPr>
            </w:pPr>
            <w:r w:rsidRPr="009F57AA">
              <w:rPr>
                <w:rFonts w:ascii="Arial" w:eastAsia="Times New Roman" w:hAnsi="Arial" w:cs="Arial"/>
                <w:sz w:val="20"/>
                <w:szCs w:val="20"/>
                <w:lang w:eastAsia="fr-FR"/>
              </w:rPr>
              <w:t>Quantité consommée (f</w:t>
            </w:r>
            <w:r w:rsidR="009A7493">
              <w:rPr>
                <w:rFonts w:ascii="Arial" w:eastAsia="Times New Roman" w:hAnsi="Arial" w:cs="Arial"/>
                <w:sz w:val="20"/>
                <w:szCs w:val="20"/>
                <w:lang w:eastAsia="fr-FR"/>
              </w:rPr>
              <w:t>l</w:t>
            </w:r>
            <w:r w:rsidRPr="009F57AA">
              <w:rPr>
                <w:rFonts w:ascii="Arial" w:eastAsia="Times New Roman" w:hAnsi="Arial" w:cs="Arial"/>
                <w:sz w:val="20"/>
                <w:szCs w:val="20"/>
                <w:lang w:eastAsia="fr-FR"/>
              </w:rPr>
              <w:t>acon de 50mg)</w:t>
            </w:r>
          </w:p>
        </w:tc>
        <w:tc>
          <w:tcPr>
            <w:tcW w:w="1300" w:type="dxa"/>
            <w:tcBorders>
              <w:top w:val="nil"/>
              <w:left w:val="nil"/>
              <w:bottom w:val="single" w:sz="4" w:space="0" w:color="auto"/>
              <w:right w:val="single" w:sz="4" w:space="0" w:color="auto"/>
            </w:tcBorders>
            <w:shd w:val="clear" w:color="auto" w:fill="auto"/>
            <w:noWrap/>
            <w:vAlign w:val="bottom"/>
            <w:hideMark/>
          </w:tcPr>
          <w:p w14:paraId="5578BEFF"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2652</w:t>
            </w:r>
          </w:p>
        </w:tc>
        <w:tc>
          <w:tcPr>
            <w:tcW w:w="1300" w:type="dxa"/>
            <w:tcBorders>
              <w:top w:val="nil"/>
              <w:left w:val="nil"/>
              <w:bottom w:val="single" w:sz="4" w:space="0" w:color="auto"/>
              <w:right w:val="single" w:sz="4" w:space="0" w:color="auto"/>
            </w:tcBorders>
            <w:shd w:val="clear" w:color="auto" w:fill="auto"/>
            <w:noWrap/>
            <w:vAlign w:val="bottom"/>
            <w:hideMark/>
          </w:tcPr>
          <w:p w14:paraId="14442B75"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3324</w:t>
            </w:r>
          </w:p>
        </w:tc>
        <w:tc>
          <w:tcPr>
            <w:tcW w:w="1314" w:type="dxa"/>
            <w:tcBorders>
              <w:top w:val="nil"/>
              <w:left w:val="nil"/>
              <w:bottom w:val="single" w:sz="4" w:space="0" w:color="auto"/>
              <w:right w:val="single" w:sz="4" w:space="0" w:color="auto"/>
            </w:tcBorders>
            <w:shd w:val="clear" w:color="auto" w:fill="auto"/>
            <w:noWrap/>
            <w:vAlign w:val="bottom"/>
            <w:hideMark/>
          </w:tcPr>
          <w:p w14:paraId="1643F3C9"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+672</w:t>
            </w:r>
          </w:p>
        </w:tc>
        <w:tc>
          <w:tcPr>
            <w:tcW w:w="763" w:type="dxa"/>
            <w:tcBorders>
              <w:top w:val="nil"/>
              <w:left w:val="nil"/>
              <w:bottom w:val="single" w:sz="4" w:space="0" w:color="auto"/>
              <w:right w:val="single" w:sz="8" w:space="0" w:color="auto"/>
            </w:tcBorders>
            <w:shd w:val="clear" w:color="auto" w:fill="auto"/>
            <w:noWrap/>
            <w:vAlign w:val="bottom"/>
            <w:hideMark/>
          </w:tcPr>
          <w:p w14:paraId="47EC160C"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+25%</w:t>
            </w:r>
          </w:p>
        </w:tc>
      </w:tr>
      <w:tr w:rsidR="009F57AA" w:rsidRPr="009F57AA" w14:paraId="35DB635D" w14:textId="77777777" w:rsidTr="009A7493">
        <w:trPr>
          <w:trHeight w:val="240"/>
        </w:trPr>
        <w:tc>
          <w:tcPr>
            <w:tcW w:w="4977" w:type="dxa"/>
            <w:tcBorders>
              <w:top w:val="nil"/>
              <w:left w:val="single" w:sz="8" w:space="0" w:color="auto"/>
              <w:bottom w:val="single" w:sz="4" w:space="0" w:color="auto"/>
              <w:right w:val="single" w:sz="4" w:space="0" w:color="auto"/>
            </w:tcBorders>
            <w:shd w:val="clear" w:color="auto" w:fill="auto"/>
            <w:noWrap/>
            <w:vAlign w:val="bottom"/>
            <w:hideMark/>
          </w:tcPr>
          <w:p w14:paraId="4D214D9E" w14:textId="77777777" w:rsidR="009F57AA" w:rsidRPr="009F57AA" w:rsidRDefault="009F57AA" w:rsidP="009F57AA">
            <w:pPr>
              <w:spacing w:line="240" w:lineRule="auto"/>
              <w:jc w:val="left"/>
              <w:rPr>
                <w:rFonts w:ascii="Arial" w:eastAsia="Times New Roman" w:hAnsi="Arial" w:cs="Arial"/>
                <w:sz w:val="20"/>
                <w:szCs w:val="20"/>
                <w:lang w:eastAsia="fr-FR"/>
              </w:rPr>
            </w:pPr>
            <w:r w:rsidRPr="009F57AA">
              <w:rPr>
                <w:rFonts w:ascii="Arial" w:eastAsia="Times New Roman" w:hAnsi="Arial" w:cs="Arial"/>
                <w:sz w:val="20"/>
                <w:szCs w:val="20"/>
                <w:lang w:eastAsia="fr-FR"/>
              </w:rPr>
              <w:t>Valeur consommée par an</w:t>
            </w:r>
          </w:p>
        </w:tc>
        <w:tc>
          <w:tcPr>
            <w:tcW w:w="1300" w:type="dxa"/>
            <w:tcBorders>
              <w:top w:val="nil"/>
              <w:left w:val="nil"/>
              <w:bottom w:val="single" w:sz="4" w:space="0" w:color="auto"/>
              <w:right w:val="single" w:sz="4" w:space="0" w:color="auto"/>
            </w:tcBorders>
            <w:shd w:val="clear" w:color="auto" w:fill="auto"/>
            <w:noWrap/>
            <w:vAlign w:val="bottom"/>
            <w:hideMark/>
          </w:tcPr>
          <w:p w14:paraId="11AB89C2"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1 421 472 €</w:t>
            </w:r>
          </w:p>
        </w:tc>
        <w:tc>
          <w:tcPr>
            <w:tcW w:w="1300" w:type="dxa"/>
            <w:tcBorders>
              <w:top w:val="nil"/>
              <w:left w:val="nil"/>
              <w:bottom w:val="single" w:sz="4" w:space="0" w:color="auto"/>
              <w:right w:val="single" w:sz="4" w:space="0" w:color="auto"/>
            </w:tcBorders>
            <w:shd w:val="clear" w:color="auto" w:fill="auto"/>
            <w:noWrap/>
            <w:vAlign w:val="bottom"/>
            <w:hideMark/>
          </w:tcPr>
          <w:p w14:paraId="7CD08567"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1 781 664 €</w:t>
            </w:r>
          </w:p>
        </w:tc>
        <w:tc>
          <w:tcPr>
            <w:tcW w:w="1314" w:type="dxa"/>
            <w:tcBorders>
              <w:top w:val="nil"/>
              <w:left w:val="nil"/>
              <w:bottom w:val="single" w:sz="4" w:space="0" w:color="auto"/>
              <w:right w:val="single" w:sz="4" w:space="0" w:color="auto"/>
            </w:tcBorders>
            <w:shd w:val="clear" w:color="auto" w:fill="auto"/>
            <w:noWrap/>
            <w:vAlign w:val="bottom"/>
            <w:hideMark/>
          </w:tcPr>
          <w:p w14:paraId="669ACDE1"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+360 192 €</w:t>
            </w:r>
          </w:p>
        </w:tc>
        <w:tc>
          <w:tcPr>
            <w:tcW w:w="763" w:type="dxa"/>
            <w:tcBorders>
              <w:top w:val="nil"/>
              <w:left w:val="nil"/>
              <w:bottom w:val="single" w:sz="4" w:space="0" w:color="auto"/>
              <w:right w:val="single" w:sz="8" w:space="0" w:color="auto"/>
            </w:tcBorders>
            <w:shd w:val="clear" w:color="auto" w:fill="auto"/>
            <w:noWrap/>
            <w:vAlign w:val="bottom"/>
            <w:hideMark/>
          </w:tcPr>
          <w:p w14:paraId="5BD92E8B"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+25%</w:t>
            </w:r>
          </w:p>
        </w:tc>
      </w:tr>
      <w:tr w:rsidR="009F57AA" w:rsidRPr="009F57AA" w14:paraId="1865F2A4" w14:textId="77777777" w:rsidTr="009A7493">
        <w:trPr>
          <w:trHeight w:val="240"/>
        </w:trPr>
        <w:tc>
          <w:tcPr>
            <w:tcW w:w="4977" w:type="dxa"/>
            <w:tcBorders>
              <w:top w:val="nil"/>
              <w:left w:val="single" w:sz="8" w:space="0" w:color="auto"/>
              <w:bottom w:val="single" w:sz="4" w:space="0" w:color="auto"/>
              <w:right w:val="single" w:sz="4" w:space="0" w:color="auto"/>
            </w:tcBorders>
            <w:shd w:val="clear" w:color="auto" w:fill="auto"/>
            <w:noWrap/>
            <w:vAlign w:val="bottom"/>
            <w:hideMark/>
          </w:tcPr>
          <w:p w14:paraId="3C7FAA99" w14:textId="77777777" w:rsidR="009F57AA" w:rsidRPr="009F57AA" w:rsidRDefault="009F57AA" w:rsidP="009F57AA">
            <w:pPr>
              <w:spacing w:line="240" w:lineRule="auto"/>
              <w:jc w:val="left"/>
              <w:rPr>
                <w:rFonts w:ascii="Arial" w:eastAsia="Times New Roman" w:hAnsi="Arial" w:cs="Arial"/>
                <w:sz w:val="20"/>
                <w:szCs w:val="20"/>
                <w:lang w:eastAsia="fr-FR"/>
              </w:rPr>
            </w:pPr>
            <w:r w:rsidRPr="009F57AA">
              <w:rPr>
                <w:rFonts w:ascii="Arial" w:eastAsia="Times New Roman" w:hAnsi="Arial" w:cs="Arial"/>
                <w:sz w:val="20"/>
                <w:szCs w:val="20"/>
                <w:lang w:eastAsia="fr-FR"/>
              </w:rPr>
              <w:t>Nombre de patients par an</w:t>
            </w:r>
          </w:p>
        </w:tc>
        <w:tc>
          <w:tcPr>
            <w:tcW w:w="1300" w:type="dxa"/>
            <w:tcBorders>
              <w:top w:val="nil"/>
              <w:left w:val="nil"/>
              <w:bottom w:val="single" w:sz="4" w:space="0" w:color="auto"/>
              <w:right w:val="single" w:sz="4" w:space="0" w:color="auto"/>
            </w:tcBorders>
            <w:shd w:val="clear" w:color="auto" w:fill="auto"/>
            <w:noWrap/>
            <w:vAlign w:val="bottom"/>
            <w:hideMark/>
          </w:tcPr>
          <w:p w14:paraId="08C071D3"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5</w:t>
            </w:r>
          </w:p>
        </w:tc>
        <w:tc>
          <w:tcPr>
            <w:tcW w:w="1300" w:type="dxa"/>
            <w:tcBorders>
              <w:top w:val="nil"/>
              <w:left w:val="nil"/>
              <w:bottom w:val="single" w:sz="4" w:space="0" w:color="auto"/>
              <w:right w:val="single" w:sz="4" w:space="0" w:color="auto"/>
            </w:tcBorders>
            <w:shd w:val="clear" w:color="auto" w:fill="auto"/>
            <w:noWrap/>
            <w:vAlign w:val="bottom"/>
            <w:hideMark/>
          </w:tcPr>
          <w:p w14:paraId="59DB4EA5" w14:textId="77777777" w:rsidR="009F57AA" w:rsidRPr="009F57AA" w:rsidRDefault="009F57AA" w:rsidP="009F57AA">
            <w:pPr>
              <w:spacing w:line="240" w:lineRule="auto"/>
              <w:jc w:val="center"/>
              <w:rPr>
                <w:rFonts w:ascii="Arial" w:eastAsia="Times New Roman" w:hAnsi="Arial" w:cs="Arial"/>
                <w:b/>
                <w:bCs/>
                <w:sz w:val="20"/>
                <w:szCs w:val="20"/>
                <w:lang w:eastAsia="fr-FR"/>
              </w:rPr>
            </w:pPr>
            <w:r w:rsidRPr="009F57AA">
              <w:rPr>
                <w:rFonts w:ascii="Arial" w:eastAsia="Times New Roman" w:hAnsi="Arial" w:cs="Arial"/>
                <w:b/>
                <w:bCs/>
                <w:sz w:val="20"/>
                <w:szCs w:val="20"/>
                <w:lang w:eastAsia="fr-FR"/>
              </w:rPr>
              <w:t>5</w:t>
            </w:r>
          </w:p>
        </w:tc>
        <w:tc>
          <w:tcPr>
            <w:tcW w:w="1314" w:type="dxa"/>
            <w:tcBorders>
              <w:top w:val="nil"/>
              <w:left w:val="nil"/>
              <w:bottom w:val="single" w:sz="4" w:space="0" w:color="auto"/>
              <w:right w:val="single" w:sz="4" w:space="0" w:color="auto"/>
            </w:tcBorders>
            <w:shd w:val="clear" w:color="auto" w:fill="auto"/>
            <w:noWrap/>
            <w:vAlign w:val="bottom"/>
            <w:hideMark/>
          </w:tcPr>
          <w:p w14:paraId="4D64E31C"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+0</w:t>
            </w:r>
          </w:p>
        </w:tc>
        <w:tc>
          <w:tcPr>
            <w:tcW w:w="763" w:type="dxa"/>
            <w:tcBorders>
              <w:top w:val="nil"/>
              <w:left w:val="nil"/>
              <w:bottom w:val="single" w:sz="4" w:space="0" w:color="auto"/>
              <w:right w:val="single" w:sz="8" w:space="0" w:color="auto"/>
            </w:tcBorders>
            <w:shd w:val="clear" w:color="auto" w:fill="auto"/>
            <w:noWrap/>
            <w:vAlign w:val="bottom"/>
            <w:hideMark/>
          </w:tcPr>
          <w:p w14:paraId="32699AD7" w14:textId="77777777" w:rsidR="009F57AA" w:rsidRPr="009F57AA" w:rsidRDefault="009F57AA" w:rsidP="009F57AA">
            <w:pPr>
              <w:spacing w:line="240" w:lineRule="auto"/>
              <w:jc w:val="center"/>
              <w:rPr>
                <w:rFonts w:ascii="Arial" w:eastAsia="Times New Roman" w:hAnsi="Arial" w:cs="Arial"/>
                <w:b/>
                <w:bCs/>
                <w:sz w:val="20"/>
                <w:szCs w:val="20"/>
                <w:lang w:eastAsia="fr-FR"/>
              </w:rPr>
            </w:pPr>
            <w:r w:rsidRPr="009F57AA">
              <w:rPr>
                <w:rFonts w:ascii="Arial" w:eastAsia="Times New Roman" w:hAnsi="Arial" w:cs="Arial"/>
                <w:b/>
                <w:bCs/>
                <w:sz w:val="20"/>
                <w:szCs w:val="20"/>
                <w:lang w:eastAsia="fr-FR"/>
              </w:rPr>
              <w:t>+0%</w:t>
            </w:r>
          </w:p>
        </w:tc>
      </w:tr>
      <w:tr w:rsidR="009F57AA" w:rsidRPr="009F57AA" w14:paraId="34451117" w14:textId="77777777" w:rsidTr="009A7493">
        <w:trPr>
          <w:trHeight w:val="260"/>
        </w:trPr>
        <w:tc>
          <w:tcPr>
            <w:tcW w:w="4977" w:type="dxa"/>
            <w:tcBorders>
              <w:top w:val="nil"/>
              <w:left w:val="single" w:sz="8" w:space="0" w:color="auto"/>
              <w:bottom w:val="single" w:sz="8" w:space="0" w:color="auto"/>
              <w:right w:val="single" w:sz="4" w:space="0" w:color="auto"/>
            </w:tcBorders>
            <w:shd w:val="clear" w:color="auto" w:fill="auto"/>
            <w:noWrap/>
            <w:vAlign w:val="bottom"/>
            <w:hideMark/>
          </w:tcPr>
          <w:p w14:paraId="1A1A2A76" w14:textId="77777777" w:rsidR="009F57AA" w:rsidRPr="009F57AA" w:rsidRDefault="009F57AA" w:rsidP="009F57AA">
            <w:pPr>
              <w:spacing w:line="240" w:lineRule="auto"/>
              <w:jc w:val="left"/>
              <w:rPr>
                <w:rFonts w:ascii="Arial" w:eastAsia="Times New Roman" w:hAnsi="Arial" w:cs="Arial"/>
                <w:sz w:val="20"/>
                <w:szCs w:val="20"/>
                <w:lang w:eastAsia="fr-FR"/>
              </w:rPr>
            </w:pPr>
            <w:r w:rsidRPr="009F57AA">
              <w:rPr>
                <w:rFonts w:ascii="Arial" w:eastAsia="Times New Roman" w:hAnsi="Arial" w:cs="Arial"/>
                <w:sz w:val="20"/>
                <w:szCs w:val="20"/>
                <w:lang w:eastAsia="fr-FR"/>
              </w:rPr>
              <w:t>Quantité moyenne par patient par an (flacon de 50mg)</w:t>
            </w:r>
          </w:p>
        </w:tc>
        <w:tc>
          <w:tcPr>
            <w:tcW w:w="1300" w:type="dxa"/>
            <w:tcBorders>
              <w:top w:val="nil"/>
              <w:left w:val="nil"/>
              <w:bottom w:val="single" w:sz="8" w:space="0" w:color="auto"/>
              <w:right w:val="single" w:sz="4" w:space="0" w:color="auto"/>
            </w:tcBorders>
            <w:shd w:val="clear" w:color="auto" w:fill="auto"/>
            <w:noWrap/>
            <w:vAlign w:val="bottom"/>
            <w:hideMark/>
          </w:tcPr>
          <w:p w14:paraId="78DBC323"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530</w:t>
            </w:r>
          </w:p>
        </w:tc>
        <w:tc>
          <w:tcPr>
            <w:tcW w:w="1300" w:type="dxa"/>
            <w:tcBorders>
              <w:top w:val="nil"/>
              <w:left w:val="nil"/>
              <w:bottom w:val="single" w:sz="8" w:space="0" w:color="auto"/>
              <w:right w:val="single" w:sz="4" w:space="0" w:color="auto"/>
            </w:tcBorders>
            <w:shd w:val="clear" w:color="auto" w:fill="auto"/>
            <w:noWrap/>
            <w:vAlign w:val="bottom"/>
            <w:hideMark/>
          </w:tcPr>
          <w:p w14:paraId="21DA007D" w14:textId="77777777" w:rsidR="009F57AA" w:rsidRPr="009F57AA" w:rsidRDefault="009F57AA" w:rsidP="009F57AA">
            <w:pPr>
              <w:spacing w:line="240" w:lineRule="auto"/>
              <w:jc w:val="center"/>
              <w:rPr>
                <w:rFonts w:ascii="Arial" w:eastAsia="Times New Roman" w:hAnsi="Arial" w:cs="Arial"/>
                <w:b/>
                <w:bCs/>
                <w:sz w:val="20"/>
                <w:szCs w:val="20"/>
                <w:lang w:eastAsia="fr-FR"/>
              </w:rPr>
            </w:pPr>
            <w:r w:rsidRPr="009F57AA">
              <w:rPr>
                <w:rFonts w:ascii="Arial" w:eastAsia="Times New Roman" w:hAnsi="Arial" w:cs="Arial"/>
                <w:b/>
                <w:bCs/>
                <w:sz w:val="20"/>
                <w:szCs w:val="20"/>
                <w:lang w:eastAsia="fr-FR"/>
              </w:rPr>
              <w:t>665</w:t>
            </w:r>
          </w:p>
        </w:tc>
        <w:tc>
          <w:tcPr>
            <w:tcW w:w="1314" w:type="dxa"/>
            <w:tcBorders>
              <w:top w:val="nil"/>
              <w:left w:val="nil"/>
              <w:bottom w:val="single" w:sz="8" w:space="0" w:color="auto"/>
              <w:right w:val="single" w:sz="4" w:space="0" w:color="auto"/>
            </w:tcBorders>
            <w:shd w:val="clear" w:color="auto" w:fill="auto"/>
            <w:noWrap/>
            <w:vAlign w:val="bottom"/>
            <w:hideMark/>
          </w:tcPr>
          <w:p w14:paraId="43518F1B" w14:textId="77777777" w:rsidR="009F57AA" w:rsidRPr="009F57AA" w:rsidRDefault="009F57AA" w:rsidP="009F57AA">
            <w:pPr>
              <w:spacing w:line="240" w:lineRule="auto"/>
              <w:jc w:val="center"/>
              <w:rPr>
                <w:rFonts w:ascii="Arial" w:eastAsia="Times New Roman" w:hAnsi="Arial" w:cs="Arial"/>
                <w:sz w:val="20"/>
                <w:szCs w:val="20"/>
                <w:lang w:eastAsia="fr-FR"/>
              </w:rPr>
            </w:pPr>
            <w:r w:rsidRPr="009F57AA">
              <w:rPr>
                <w:rFonts w:ascii="Arial" w:eastAsia="Times New Roman" w:hAnsi="Arial" w:cs="Arial"/>
                <w:sz w:val="20"/>
                <w:szCs w:val="20"/>
                <w:lang w:eastAsia="fr-FR"/>
              </w:rPr>
              <w:t>+134</w:t>
            </w:r>
          </w:p>
        </w:tc>
        <w:tc>
          <w:tcPr>
            <w:tcW w:w="763" w:type="dxa"/>
            <w:tcBorders>
              <w:top w:val="nil"/>
              <w:left w:val="nil"/>
              <w:bottom w:val="single" w:sz="8" w:space="0" w:color="auto"/>
              <w:right w:val="single" w:sz="8" w:space="0" w:color="auto"/>
            </w:tcBorders>
            <w:shd w:val="clear" w:color="auto" w:fill="auto"/>
            <w:noWrap/>
            <w:vAlign w:val="bottom"/>
            <w:hideMark/>
          </w:tcPr>
          <w:p w14:paraId="2AEBD487" w14:textId="77777777" w:rsidR="009F57AA" w:rsidRPr="009F57AA" w:rsidRDefault="009F57AA" w:rsidP="009F57AA">
            <w:pPr>
              <w:spacing w:line="240" w:lineRule="auto"/>
              <w:jc w:val="center"/>
              <w:rPr>
                <w:rFonts w:ascii="Arial" w:eastAsia="Times New Roman" w:hAnsi="Arial" w:cs="Arial"/>
                <w:b/>
                <w:bCs/>
                <w:sz w:val="20"/>
                <w:szCs w:val="20"/>
                <w:lang w:eastAsia="fr-FR"/>
              </w:rPr>
            </w:pPr>
            <w:r w:rsidRPr="009F57AA">
              <w:rPr>
                <w:rFonts w:ascii="Arial" w:eastAsia="Times New Roman" w:hAnsi="Arial" w:cs="Arial"/>
                <w:b/>
                <w:bCs/>
                <w:sz w:val="20"/>
                <w:szCs w:val="20"/>
                <w:lang w:eastAsia="fr-FR"/>
              </w:rPr>
              <w:t>+25%</w:t>
            </w:r>
          </w:p>
        </w:tc>
      </w:tr>
    </w:tbl>
    <w:p w14:paraId="58AD7539" w14:textId="77777777" w:rsidR="009F57AA" w:rsidRDefault="009F57AA" w:rsidP="009F57AA"/>
    <w:p w14:paraId="16225780" w14:textId="46E7202B" w:rsidR="002E736E" w:rsidRDefault="002E736E" w:rsidP="009F57AA">
      <w:r>
        <w:t>Tableau Myozyme® 3 et 4</w:t>
      </w:r>
    </w:p>
    <w:tbl>
      <w:tblPr>
        <w:tblW w:w="7528" w:type="dxa"/>
        <w:tblInd w:w="55" w:type="dxa"/>
        <w:tblLayout w:type="fixed"/>
        <w:tblCellMar>
          <w:left w:w="70" w:type="dxa"/>
          <w:right w:w="70" w:type="dxa"/>
        </w:tblCellMar>
        <w:tblLook w:val="04A0" w:firstRow="1" w:lastRow="0" w:firstColumn="1" w:lastColumn="0" w:noHBand="0" w:noVBand="1"/>
      </w:tblPr>
      <w:tblGrid>
        <w:gridCol w:w="1291"/>
        <w:gridCol w:w="860"/>
        <w:gridCol w:w="1266"/>
        <w:gridCol w:w="640"/>
        <w:gridCol w:w="1320"/>
        <w:gridCol w:w="960"/>
        <w:gridCol w:w="1191"/>
      </w:tblGrid>
      <w:tr w:rsidR="00D66C90" w:rsidRPr="00D66C90" w14:paraId="6ECA6E62" w14:textId="77777777" w:rsidTr="00C83648">
        <w:trPr>
          <w:trHeight w:val="340"/>
        </w:trPr>
        <w:tc>
          <w:tcPr>
            <w:tcW w:w="12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33E0070" w14:textId="77777777" w:rsidR="00D66C90" w:rsidRPr="00D66C90" w:rsidRDefault="00D66C90" w:rsidP="00D66C90">
            <w:pPr>
              <w:spacing w:line="240" w:lineRule="auto"/>
              <w:jc w:val="center"/>
              <w:rPr>
                <w:rFonts w:ascii="Arial" w:eastAsia="Times New Roman" w:hAnsi="Arial" w:cs="Arial"/>
                <w:b/>
                <w:bCs/>
                <w:sz w:val="20"/>
                <w:szCs w:val="20"/>
                <w:lang w:eastAsia="fr-FR"/>
              </w:rPr>
            </w:pPr>
            <w:r w:rsidRPr="00D66C90">
              <w:rPr>
                <w:rFonts w:ascii="Arial" w:eastAsia="Times New Roman" w:hAnsi="Arial" w:cs="Arial"/>
                <w:b/>
                <w:bCs/>
                <w:sz w:val="20"/>
                <w:szCs w:val="20"/>
                <w:lang w:eastAsia="fr-FR"/>
              </w:rPr>
              <w:t>2014</w:t>
            </w:r>
          </w:p>
        </w:tc>
        <w:tc>
          <w:tcPr>
            <w:tcW w:w="860" w:type="dxa"/>
            <w:tcBorders>
              <w:top w:val="single" w:sz="8" w:space="0" w:color="auto"/>
              <w:left w:val="nil"/>
              <w:bottom w:val="single" w:sz="4" w:space="0" w:color="auto"/>
              <w:right w:val="single" w:sz="4" w:space="0" w:color="auto"/>
            </w:tcBorders>
            <w:shd w:val="clear" w:color="auto" w:fill="auto"/>
            <w:noWrap/>
            <w:vAlign w:val="bottom"/>
            <w:hideMark/>
          </w:tcPr>
          <w:p w14:paraId="2CA3AAD8" w14:textId="77777777" w:rsidR="00D66C90" w:rsidRPr="00D66C90" w:rsidRDefault="00D66C90" w:rsidP="00D66C90">
            <w:pPr>
              <w:spacing w:line="240" w:lineRule="auto"/>
              <w:jc w:val="left"/>
              <w:rPr>
                <w:rFonts w:ascii="Arial" w:eastAsia="Times New Roman" w:hAnsi="Arial" w:cs="Arial"/>
                <w:sz w:val="20"/>
                <w:szCs w:val="20"/>
                <w:lang w:eastAsia="fr-FR"/>
              </w:rPr>
            </w:pPr>
            <w:r w:rsidRPr="00D66C90">
              <w:rPr>
                <w:rFonts w:ascii="Arial" w:eastAsia="Times New Roman" w:hAnsi="Arial" w:cs="Arial"/>
                <w:sz w:val="20"/>
                <w:szCs w:val="20"/>
                <w:lang w:eastAsia="fr-FR"/>
              </w:rPr>
              <w:t>flacons</w:t>
            </w:r>
          </w:p>
        </w:tc>
        <w:tc>
          <w:tcPr>
            <w:tcW w:w="1266" w:type="dxa"/>
            <w:tcBorders>
              <w:top w:val="single" w:sz="8" w:space="0" w:color="auto"/>
              <w:left w:val="nil"/>
              <w:bottom w:val="single" w:sz="4" w:space="0" w:color="auto"/>
              <w:right w:val="single" w:sz="8" w:space="0" w:color="auto"/>
            </w:tcBorders>
            <w:shd w:val="clear" w:color="auto" w:fill="auto"/>
            <w:noWrap/>
            <w:vAlign w:val="bottom"/>
            <w:hideMark/>
          </w:tcPr>
          <w:p w14:paraId="1DDDF883" w14:textId="7CFCA7A7" w:rsidR="00D66C90" w:rsidRPr="00D66C90" w:rsidRDefault="00D66C90" w:rsidP="00D66C90">
            <w:pPr>
              <w:spacing w:line="240" w:lineRule="auto"/>
              <w:jc w:val="left"/>
              <w:rPr>
                <w:rFonts w:ascii="Arial" w:eastAsia="Times New Roman" w:hAnsi="Arial" w:cs="Arial"/>
                <w:sz w:val="20"/>
                <w:szCs w:val="20"/>
                <w:lang w:eastAsia="fr-FR"/>
              </w:rPr>
            </w:pPr>
            <w:r w:rsidRPr="00D66C90">
              <w:rPr>
                <w:rFonts w:ascii="Arial" w:eastAsia="Times New Roman" w:hAnsi="Arial" w:cs="Arial"/>
                <w:sz w:val="20"/>
                <w:szCs w:val="20"/>
                <w:lang w:eastAsia="fr-FR"/>
              </w:rPr>
              <w:t> </w:t>
            </w:r>
            <w:r w:rsidR="00C83648">
              <w:rPr>
                <w:rFonts w:ascii="Arial" w:eastAsia="Times New Roman" w:hAnsi="Arial" w:cs="Arial"/>
                <w:sz w:val="20"/>
                <w:szCs w:val="20"/>
                <w:lang w:eastAsia="fr-FR"/>
              </w:rPr>
              <w:t>Nombre d’injections</w:t>
            </w:r>
          </w:p>
        </w:tc>
        <w:tc>
          <w:tcPr>
            <w:tcW w:w="640" w:type="dxa"/>
            <w:tcBorders>
              <w:top w:val="nil"/>
              <w:left w:val="nil"/>
              <w:bottom w:val="nil"/>
              <w:right w:val="nil"/>
            </w:tcBorders>
            <w:shd w:val="clear" w:color="auto" w:fill="auto"/>
            <w:noWrap/>
            <w:vAlign w:val="bottom"/>
            <w:hideMark/>
          </w:tcPr>
          <w:p w14:paraId="67937D79" w14:textId="77777777" w:rsidR="00D66C90" w:rsidRPr="00D66C90" w:rsidRDefault="00D66C90" w:rsidP="00D66C90">
            <w:pPr>
              <w:spacing w:line="240" w:lineRule="auto"/>
              <w:jc w:val="left"/>
              <w:rPr>
                <w:rFonts w:ascii="Arial" w:eastAsia="Times New Roman" w:hAnsi="Arial" w:cs="Arial"/>
                <w:sz w:val="20"/>
                <w:szCs w:val="20"/>
                <w:lang w:eastAsia="fr-FR"/>
              </w:rPr>
            </w:pPr>
          </w:p>
        </w:tc>
        <w:tc>
          <w:tcPr>
            <w:tcW w:w="13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0417A87" w14:textId="77777777" w:rsidR="00D66C90" w:rsidRPr="00D66C90" w:rsidRDefault="00D66C90" w:rsidP="00D66C90">
            <w:pPr>
              <w:spacing w:line="240" w:lineRule="auto"/>
              <w:jc w:val="center"/>
              <w:rPr>
                <w:rFonts w:ascii="Arial" w:eastAsia="Times New Roman" w:hAnsi="Arial" w:cs="Arial"/>
                <w:b/>
                <w:bCs/>
                <w:sz w:val="20"/>
                <w:szCs w:val="20"/>
                <w:lang w:eastAsia="fr-FR"/>
              </w:rPr>
            </w:pPr>
            <w:r w:rsidRPr="00D66C90">
              <w:rPr>
                <w:rFonts w:ascii="Arial" w:eastAsia="Times New Roman" w:hAnsi="Arial" w:cs="Arial"/>
                <w:b/>
                <w:bCs/>
                <w:sz w:val="20"/>
                <w:szCs w:val="20"/>
                <w:lang w:eastAsia="fr-FR"/>
              </w:rPr>
              <w:t>2015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B065248" w14:textId="77777777" w:rsidR="00D66C90" w:rsidRPr="00D66C90" w:rsidRDefault="00D66C90" w:rsidP="00D66C90">
            <w:pPr>
              <w:spacing w:line="240" w:lineRule="auto"/>
              <w:jc w:val="left"/>
              <w:rPr>
                <w:rFonts w:ascii="Arial" w:eastAsia="Times New Roman" w:hAnsi="Arial" w:cs="Arial"/>
                <w:sz w:val="20"/>
                <w:szCs w:val="20"/>
                <w:lang w:eastAsia="fr-FR"/>
              </w:rPr>
            </w:pPr>
            <w:r w:rsidRPr="00D66C90">
              <w:rPr>
                <w:rFonts w:ascii="Arial" w:eastAsia="Times New Roman" w:hAnsi="Arial" w:cs="Arial"/>
                <w:sz w:val="20"/>
                <w:szCs w:val="20"/>
                <w:lang w:eastAsia="fr-FR"/>
              </w:rPr>
              <w:t>flacons</w:t>
            </w:r>
          </w:p>
        </w:tc>
        <w:tc>
          <w:tcPr>
            <w:tcW w:w="1191" w:type="dxa"/>
            <w:tcBorders>
              <w:top w:val="single" w:sz="8" w:space="0" w:color="auto"/>
              <w:left w:val="nil"/>
              <w:bottom w:val="single" w:sz="4" w:space="0" w:color="auto"/>
              <w:right w:val="single" w:sz="8" w:space="0" w:color="auto"/>
            </w:tcBorders>
            <w:shd w:val="clear" w:color="auto" w:fill="auto"/>
            <w:noWrap/>
            <w:vAlign w:val="bottom"/>
            <w:hideMark/>
          </w:tcPr>
          <w:p w14:paraId="0C8F4157" w14:textId="708CE821" w:rsidR="00D66C90" w:rsidRPr="00D66C90" w:rsidRDefault="00D66C90" w:rsidP="00D66C90">
            <w:pPr>
              <w:spacing w:line="240" w:lineRule="auto"/>
              <w:jc w:val="left"/>
              <w:rPr>
                <w:rFonts w:ascii="Arial" w:eastAsia="Times New Roman" w:hAnsi="Arial" w:cs="Arial"/>
                <w:sz w:val="20"/>
                <w:szCs w:val="20"/>
                <w:lang w:eastAsia="fr-FR"/>
              </w:rPr>
            </w:pPr>
            <w:r w:rsidRPr="00D66C90">
              <w:rPr>
                <w:rFonts w:ascii="Arial" w:eastAsia="Times New Roman" w:hAnsi="Arial" w:cs="Arial"/>
                <w:sz w:val="20"/>
                <w:szCs w:val="20"/>
                <w:lang w:eastAsia="fr-FR"/>
              </w:rPr>
              <w:t> </w:t>
            </w:r>
            <w:r w:rsidR="00C83648">
              <w:rPr>
                <w:rFonts w:ascii="Arial" w:eastAsia="Times New Roman" w:hAnsi="Arial" w:cs="Arial"/>
                <w:sz w:val="20"/>
                <w:szCs w:val="20"/>
                <w:lang w:eastAsia="fr-FR"/>
              </w:rPr>
              <w:t>Nombre d’injections</w:t>
            </w:r>
          </w:p>
        </w:tc>
      </w:tr>
      <w:tr w:rsidR="00D66C90" w:rsidRPr="00D66C90" w14:paraId="790826FF" w14:textId="77777777" w:rsidTr="00C83648">
        <w:trPr>
          <w:trHeight w:val="240"/>
        </w:trPr>
        <w:tc>
          <w:tcPr>
            <w:tcW w:w="1291" w:type="dxa"/>
            <w:tcBorders>
              <w:top w:val="nil"/>
              <w:left w:val="single" w:sz="8" w:space="0" w:color="auto"/>
              <w:bottom w:val="single" w:sz="4" w:space="0" w:color="auto"/>
              <w:right w:val="single" w:sz="4" w:space="0" w:color="auto"/>
            </w:tcBorders>
            <w:shd w:val="clear" w:color="auto" w:fill="auto"/>
            <w:noWrap/>
            <w:vAlign w:val="bottom"/>
            <w:hideMark/>
          </w:tcPr>
          <w:p w14:paraId="66F9A640" w14:textId="2B1AFCDF"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AAA</w:t>
            </w:r>
          </w:p>
        </w:tc>
        <w:tc>
          <w:tcPr>
            <w:tcW w:w="860" w:type="dxa"/>
            <w:tcBorders>
              <w:top w:val="nil"/>
              <w:left w:val="nil"/>
              <w:bottom w:val="single" w:sz="4" w:space="0" w:color="auto"/>
              <w:right w:val="single" w:sz="4" w:space="0" w:color="auto"/>
            </w:tcBorders>
            <w:shd w:val="clear" w:color="auto" w:fill="auto"/>
            <w:noWrap/>
            <w:vAlign w:val="bottom"/>
            <w:hideMark/>
          </w:tcPr>
          <w:p w14:paraId="126BE0CF"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21</w:t>
            </w:r>
          </w:p>
        </w:tc>
        <w:tc>
          <w:tcPr>
            <w:tcW w:w="1266" w:type="dxa"/>
            <w:tcBorders>
              <w:top w:val="nil"/>
              <w:left w:val="nil"/>
              <w:bottom w:val="single" w:sz="4" w:space="0" w:color="auto"/>
              <w:right w:val="single" w:sz="8" w:space="0" w:color="auto"/>
            </w:tcBorders>
            <w:shd w:val="clear" w:color="auto" w:fill="auto"/>
            <w:noWrap/>
            <w:vAlign w:val="bottom"/>
            <w:hideMark/>
          </w:tcPr>
          <w:p w14:paraId="4F9C2CD4" w14:textId="5E89EC53"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 xml:space="preserve">7 </w:t>
            </w:r>
          </w:p>
        </w:tc>
        <w:tc>
          <w:tcPr>
            <w:tcW w:w="640" w:type="dxa"/>
            <w:tcBorders>
              <w:top w:val="nil"/>
              <w:left w:val="nil"/>
              <w:bottom w:val="nil"/>
              <w:right w:val="nil"/>
            </w:tcBorders>
            <w:shd w:val="clear" w:color="auto" w:fill="auto"/>
            <w:noWrap/>
            <w:vAlign w:val="bottom"/>
            <w:hideMark/>
          </w:tcPr>
          <w:p w14:paraId="3570B3BB" w14:textId="77777777" w:rsidR="00D66C90" w:rsidRPr="00D66C90" w:rsidRDefault="00D66C90" w:rsidP="00D66C90">
            <w:pPr>
              <w:spacing w:line="240" w:lineRule="auto"/>
              <w:jc w:val="left"/>
              <w:rPr>
                <w:rFonts w:ascii="Arial" w:eastAsia="Times New Roman" w:hAnsi="Arial" w:cs="Arial"/>
                <w:sz w:val="20"/>
                <w:szCs w:val="20"/>
                <w:lang w:eastAsia="fr-FR"/>
              </w:rPr>
            </w:pPr>
          </w:p>
        </w:tc>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3FABEA4B" w14:textId="7CD525B3"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AAA</w:t>
            </w:r>
          </w:p>
        </w:tc>
        <w:tc>
          <w:tcPr>
            <w:tcW w:w="960" w:type="dxa"/>
            <w:tcBorders>
              <w:top w:val="nil"/>
              <w:left w:val="nil"/>
              <w:bottom w:val="single" w:sz="4" w:space="0" w:color="auto"/>
              <w:right w:val="single" w:sz="4" w:space="0" w:color="auto"/>
            </w:tcBorders>
            <w:shd w:val="clear" w:color="auto" w:fill="auto"/>
            <w:noWrap/>
            <w:vAlign w:val="bottom"/>
            <w:hideMark/>
          </w:tcPr>
          <w:p w14:paraId="41482586"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21</w:t>
            </w:r>
          </w:p>
        </w:tc>
        <w:tc>
          <w:tcPr>
            <w:tcW w:w="1191" w:type="dxa"/>
            <w:tcBorders>
              <w:top w:val="nil"/>
              <w:left w:val="nil"/>
              <w:bottom w:val="single" w:sz="4" w:space="0" w:color="auto"/>
              <w:right w:val="single" w:sz="8" w:space="0" w:color="auto"/>
            </w:tcBorders>
            <w:shd w:val="clear" w:color="auto" w:fill="auto"/>
            <w:noWrap/>
            <w:vAlign w:val="bottom"/>
            <w:hideMark/>
          </w:tcPr>
          <w:p w14:paraId="07D45D33" w14:textId="16EB2CEF"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 xml:space="preserve">25 </w:t>
            </w:r>
          </w:p>
        </w:tc>
      </w:tr>
      <w:tr w:rsidR="00D66C90" w:rsidRPr="00D66C90" w14:paraId="20CC5CEE" w14:textId="77777777" w:rsidTr="00C83648">
        <w:trPr>
          <w:trHeight w:val="240"/>
        </w:trPr>
        <w:tc>
          <w:tcPr>
            <w:tcW w:w="1291" w:type="dxa"/>
            <w:tcBorders>
              <w:top w:val="nil"/>
              <w:left w:val="single" w:sz="8" w:space="0" w:color="auto"/>
              <w:bottom w:val="single" w:sz="4" w:space="0" w:color="auto"/>
              <w:right w:val="single" w:sz="4" w:space="0" w:color="auto"/>
            </w:tcBorders>
            <w:shd w:val="clear" w:color="auto" w:fill="auto"/>
            <w:noWrap/>
            <w:vAlign w:val="bottom"/>
            <w:hideMark/>
          </w:tcPr>
          <w:p w14:paraId="48CCEAB0" w14:textId="21AC08BB"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CCC</w:t>
            </w:r>
          </w:p>
        </w:tc>
        <w:tc>
          <w:tcPr>
            <w:tcW w:w="860" w:type="dxa"/>
            <w:tcBorders>
              <w:top w:val="nil"/>
              <w:left w:val="nil"/>
              <w:bottom w:val="single" w:sz="4" w:space="0" w:color="auto"/>
              <w:right w:val="single" w:sz="4" w:space="0" w:color="auto"/>
            </w:tcBorders>
            <w:shd w:val="clear" w:color="auto" w:fill="auto"/>
            <w:noWrap/>
            <w:vAlign w:val="bottom"/>
            <w:hideMark/>
          </w:tcPr>
          <w:p w14:paraId="78544B0F"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14</w:t>
            </w:r>
          </w:p>
        </w:tc>
        <w:tc>
          <w:tcPr>
            <w:tcW w:w="1266" w:type="dxa"/>
            <w:tcBorders>
              <w:top w:val="nil"/>
              <w:left w:val="nil"/>
              <w:bottom w:val="single" w:sz="4" w:space="0" w:color="auto"/>
              <w:right w:val="single" w:sz="8" w:space="0" w:color="auto"/>
            </w:tcBorders>
            <w:shd w:val="clear" w:color="auto" w:fill="auto"/>
            <w:noWrap/>
            <w:vAlign w:val="bottom"/>
            <w:hideMark/>
          </w:tcPr>
          <w:p w14:paraId="54D07895" w14:textId="5828B724"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 xml:space="preserve">23 </w:t>
            </w:r>
          </w:p>
        </w:tc>
        <w:tc>
          <w:tcPr>
            <w:tcW w:w="640" w:type="dxa"/>
            <w:tcBorders>
              <w:top w:val="nil"/>
              <w:left w:val="nil"/>
              <w:bottom w:val="nil"/>
              <w:right w:val="nil"/>
            </w:tcBorders>
            <w:shd w:val="clear" w:color="auto" w:fill="auto"/>
            <w:noWrap/>
            <w:vAlign w:val="bottom"/>
            <w:hideMark/>
          </w:tcPr>
          <w:p w14:paraId="5CAEC8F7" w14:textId="77777777" w:rsidR="00D66C90" w:rsidRPr="00D66C90" w:rsidRDefault="00D66C90" w:rsidP="00D66C90">
            <w:pPr>
              <w:spacing w:line="240" w:lineRule="auto"/>
              <w:jc w:val="left"/>
              <w:rPr>
                <w:rFonts w:ascii="Arial" w:eastAsia="Times New Roman" w:hAnsi="Arial" w:cs="Arial"/>
                <w:sz w:val="20"/>
                <w:szCs w:val="20"/>
                <w:lang w:eastAsia="fr-FR"/>
              </w:rPr>
            </w:pPr>
          </w:p>
        </w:tc>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38608798" w14:textId="5CB57B50"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CCC</w:t>
            </w:r>
          </w:p>
        </w:tc>
        <w:tc>
          <w:tcPr>
            <w:tcW w:w="960" w:type="dxa"/>
            <w:tcBorders>
              <w:top w:val="nil"/>
              <w:left w:val="nil"/>
              <w:bottom w:val="single" w:sz="4" w:space="0" w:color="auto"/>
              <w:right w:val="single" w:sz="4" w:space="0" w:color="auto"/>
            </w:tcBorders>
            <w:shd w:val="clear" w:color="auto" w:fill="auto"/>
            <w:noWrap/>
            <w:vAlign w:val="bottom"/>
            <w:hideMark/>
          </w:tcPr>
          <w:p w14:paraId="6A3EA038"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14</w:t>
            </w:r>
          </w:p>
        </w:tc>
        <w:tc>
          <w:tcPr>
            <w:tcW w:w="1191" w:type="dxa"/>
            <w:tcBorders>
              <w:top w:val="nil"/>
              <w:left w:val="nil"/>
              <w:bottom w:val="single" w:sz="4" w:space="0" w:color="auto"/>
              <w:right w:val="single" w:sz="8" w:space="0" w:color="auto"/>
            </w:tcBorders>
            <w:shd w:val="clear" w:color="auto" w:fill="auto"/>
            <w:noWrap/>
            <w:vAlign w:val="bottom"/>
            <w:hideMark/>
          </w:tcPr>
          <w:p w14:paraId="7F95618D" w14:textId="24435B30"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 xml:space="preserve">23 </w:t>
            </w:r>
          </w:p>
        </w:tc>
      </w:tr>
      <w:tr w:rsidR="00D66C90" w:rsidRPr="00D66C90" w14:paraId="6F91AF75" w14:textId="77777777" w:rsidTr="00C83648">
        <w:trPr>
          <w:trHeight w:val="240"/>
        </w:trPr>
        <w:tc>
          <w:tcPr>
            <w:tcW w:w="1291" w:type="dxa"/>
            <w:tcBorders>
              <w:top w:val="nil"/>
              <w:left w:val="single" w:sz="8" w:space="0" w:color="auto"/>
              <w:bottom w:val="single" w:sz="4" w:space="0" w:color="auto"/>
              <w:right w:val="single" w:sz="4" w:space="0" w:color="auto"/>
            </w:tcBorders>
            <w:shd w:val="clear" w:color="auto" w:fill="auto"/>
            <w:noWrap/>
            <w:vAlign w:val="bottom"/>
            <w:hideMark/>
          </w:tcPr>
          <w:p w14:paraId="5B15CFEE" w14:textId="7182A658"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DDD</w:t>
            </w:r>
          </w:p>
        </w:tc>
        <w:tc>
          <w:tcPr>
            <w:tcW w:w="860" w:type="dxa"/>
            <w:tcBorders>
              <w:top w:val="nil"/>
              <w:left w:val="nil"/>
              <w:bottom w:val="single" w:sz="4" w:space="0" w:color="auto"/>
              <w:right w:val="single" w:sz="4" w:space="0" w:color="auto"/>
            </w:tcBorders>
            <w:shd w:val="clear" w:color="auto" w:fill="auto"/>
            <w:noWrap/>
            <w:vAlign w:val="bottom"/>
            <w:hideMark/>
          </w:tcPr>
          <w:p w14:paraId="6ED6C383"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28</w:t>
            </w:r>
          </w:p>
        </w:tc>
        <w:tc>
          <w:tcPr>
            <w:tcW w:w="1266" w:type="dxa"/>
            <w:tcBorders>
              <w:top w:val="nil"/>
              <w:left w:val="nil"/>
              <w:bottom w:val="single" w:sz="4" w:space="0" w:color="auto"/>
              <w:right w:val="single" w:sz="8" w:space="0" w:color="auto"/>
            </w:tcBorders>
            <w:shd w:val="clear" w:color="auto" w:fill="auto"/>
            <w:noWrap/>
            <w:vAlign w:val="bottom"/>
            <w:hideMark/>
          </w:tcPr>
          <w:p w14:paraId="40176191" w14:textId="2D06B5DF"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26</w:t>
            </w:r>
          </w:p>
        </w:tc>
        <w:tc>
          <w:tcPr>
            <w:tcW w:w="640" w:type="dxa"/>
            <w:tcBorders>
              <w:top w:val="nil"/>
              <w:left w:val="nil"/>
              <w:bottom w:val="nil"/>
              <w:right w:val="nil"/>
            </w:tcBorders>
            <w:shd w:val="clear" w:color="auto" w:fill="auto"/>
            <w:noWrap/>
            <w:vAlign w:val="bottom"/>
            <w:hideMark/>
          </w:tcPr>
          <w:p w14:paraId="5C06BD95" w14:textId="77777777" w:rsidR="00D66C90" w:rsidRPr="00D66C90" w:rsidRDefault="00D66C90" w:rsidP="00D66C90">
            <w:pPr>
              <w:spacing w:line="240" w:lineRule="auto"/>
              <w:jc w:val="left"/>
              <w:rPr>
                <w:rFonts w:ascii="Arial" w:eastAsia="Times New Roman" w:hAnsi="Arial" w:cs="Arial"/>
                <w:sz w:val="20"/>
                <w:szCs w:val="20"/>
                <w:lang w:eastAsia="fr-FR"/>
              </w:rPr>
            </w:pPr>
          </w:p>
        </w:tc>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09A3E907" w14:textId="32872F94"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DDD</w:t>
            </w:r>
          </w:p>
        </w:tc>
        <w:tc>
          <w:tcPr>
            <w:tcW w:w="960" w:type="dxa"/>
            <w:tcBorders>
              <w:top w:val="nil"/>
              <w:left w:val="nil"/>
              <w:bottom w:val="single" w:sz="4" w:space="0" w:color="auto"/>
              <w:right w:val="single" w:sz="4" w:space="0" w:color="auto"/>
            </w:tcBorders>
            <w:shd w:val="clear" w:color="auto" w:fill="auto"/>
            <w:noWrap/>
            <w:vAlign w:val="bottom"/>
            <w:hideMark/>
          </w:tcPr>
          <w:p w14:paraId="702F7A98"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28</w:t>
            </w:r>
          </w:p>
        </w:tc>
        <w:tc>
          <w:tcPr>
            <w:tcW w:w="1191" w:type="dxa"/>
            <w:tcBorders>
              <w:top w:val="nil"/>
              <w:left w:val="nil"/>
              <w:bottom w:val="single" w:sz="4" w:space="0" w:color="auto"/>
              <w:right w:val="single" w:sz="8" w:space="0" w:color="auto"/>
            </w:tcBorders>
            <w:shd w:val="clear" w:color="auto" w:fill="auto"/>
            <w:noWrap/>
            <w:vAlign w:val="bottom"/>
            <w:hideMark/>
          </w:tcPr>
          <w:p w14:paraId="687F1D3E" w14:textId="7D7887FF"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 xml:space="preserve">25 </w:t>
            </w:r>
          </w:p>
        </w:tc>
      </w:tr>
      <w:tr w:rsidR="00D66C90" w:rsidRPr="00D66C90" w14:paraId="1D29A0A8" w14:textId="77777777" w:rsidTr="00C83648">
        <w:trPr>
          <w:trHeight w:val="260"/>
        </w:trPr>
        <w:tc>
          <w:tcPr>
            <w:tcW w:w="1291" w:type="dxa"/>
            <w:tcBorders>
              <w:top w:val="nil"/>
              <w:left w:val="single" w:sz="8" w:space="0" w:color="auto"/>
              <w:bottom w:val="single" w:sz="4" w:space="0" w:color="auto"/>
              <w:right w:val="single" w:sz="4" w:space="0" w:color="auto"/>
            </w:tcBorders>
            <w:shd w:val="clear" w:color="auto" w:fill="auto"/>
            <w:noWrap/>
            <w:vAlign w:val="bottom"/>
            <w:hideMark/>
          </w:tcPr>
          <w:p w14:paraId="430516D6" w14:textId="77777777" w:rsidR="00D66C90" w:rsidRPr="00D66C90" w:rsidRDefault="00D66C90" w:rsidP="00D66C90">
            <w:pPr>
              <w:spacing w:line="240" w:lineRule="auto"/>
              <w:jc w:val="left"/>
              <w:rPr>
                <w:rFonts w:ascii="Arial" w:eastAsia="Times New Roman" w:hAnsi="Arial" w:cs="Arial"/>
                <w:sz w:val="20"/>
                <w:szCs w:val="20"/>
                <w:lang w:eastAsia="fr-FR"/>
              </w:rPr>
            </w:pPr>
            <w:r w:rsidRPr="00D66C90">
              <w:rPr>
                <w:rFonts w:ascii="Arial" w:eastAsia="Times New Roman" w:hAnsi="Arial" w:cs="Arial"/>
                <w:sz w:val="20"/>
                <w:szCs w:val="20"/>
                <w:lang w:eastAsia="fr-FR"/>
              </w:rPr>
              <w:t> </w:t>
            </w:r>
          </w:p>
        </w:tc>
        <w:tc>
          <w:tcPr>
            <w:tcW w:w="860" w:type="dxa"/>
            <w:tcBorders>
              <w:top w:val="nil"/>
              <w:left w:val="nil"/>
              <w:bottom w:val="single" w:sz="4" w:space="0" w:color="auto"/>
              <w:right w:val="single" w:sz="4" w:space="0" w:color="auto"/>
            </w:tcBorders>
            <w:shd w:val="clear" w:color="auto" w:fill="auto"/>
            <w:noWrap/>
            <w:vAlign w:val="bottom"/>
            <w:hideMark/>
          </w:tcPr>
          <w:p w14:paraId="3549E8FC" w14:textId="77777777" w:rsidR="00D66C90" w:rsidRPr="00D66C90" w:rsidRDefault="00D66C90" w:rsidP="00D66C90">
            <w:pPr>
              <w:spacing w:line="240" w:lineRule="auto"/>
              <w:jc w:val="left"/>
              <w:rPr>
                <w:rFonts w:ascii="Arial" w:eastAsia="Times New Roman" w:hAnsi="Arial" w:cs="Arial"/>
                <w:sz w:val="20"/>
                <w:szCs w:val="20"/>
                <w:lang w:eastAsia="fr-FR"/>
              </w:rPr>
            </w:pPr>
            <w:r w:rsidRPr="00D66C90">
              <w:rPr>
                <w:rFonts w:ascii="Arial" w:eastAsia="Times New Roman" w:hAnsi="Arial" w:cs="Arial"/>
                <w:sz w:val="20"/>
                <w:szCs w:val="20"/>
                <w:lang w:eastAsia="fr-FR"/>
              </w:rPr>
              <w:t> </w:t>
            </w:r>
          </w:p>
        </w:tc>
        <w:tc>
          <w:tcPr>
            <w:tcW w:w="1266" w:type="dxa"/>
            <w:tcBorders>
              <w:top w:val="nil"/>
              <w:left w:val="nil"/>
              <w:bottom w:val="single" w:sz="4" w:space="0" w:color="auto"/>
              <w:right w:val="single" w:sz="8" w:space="0" w:color="auto"/>
            </w:tcBorders>
            <w:shd w:val="clear" w:color="auto" w:fill="auto"/>
            <w:noWrap/>
            <w:vAlign w:val="bottom"/>
            <w:hideMark/>
          </w:tcPr>
          <w:p w14:paraId="6F7BCBD5"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 </w:t>
            </w:r>
          </w:p>
        </w:tc>
        <w:tc>
          <w:tcPr>
            <w:tcW w:w="640" w:type="dxa"/>
            <w:tcBorders>
              <w:top w:val="nil"/>
              <w:left w:val="nil"/>
              <w:bottom w:val="nil"/>
              <w:right w:val="nil"/>
            </w:tcBorders>
            <w:shd w:val="clear" w:color="auto" w:fill="auto"/>
            <w:noWrap/>
            <w:vAlign w:val="bottom"/>
            <w:hideMark/>
          </w:tcPr>
          <w:p w14:paraId="7B47A4BC" w14:textId="77777777" w:rsidR="00D66C90" w:rsidRPr="00D66C90" w:rsidRDefault="00D66C90" w:rsidP="00D66C90">
            <w:pPr>
              <w:spacing w:line="240" w:lineRule="auto"/>
              <w:jc w:val="left"/>
              <w:rPr>
                <w:rFonts w:ascii="Arial" w:eastAsia="Times New Roman" w:hAnsi="Arial" w:cs="Arial"/>
                <w:sz w:val="20"/>
                <w:szCs w:val="20"/>
                <w:lang w:eastAsia="fr-FR"/>
              </w:rPr>
            </w:pPr>
          </w:p>
        </w:tc>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0687B1F8" w14:textId="30940DF6"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GGG</w:t>
            </w:r>
          </w:p>
        </w:tc>
        <w:tc>
          <w:tcPr>
            <w:tcW w:w="960" w:type="dxa"/>
            <w:tcBorders>
              <w:top w:val="nil"/>
              <w:left w:val="nil"/>
              <w:bottom w:val="single" w:sz="4" w:space="0" w:color="auto"/>
              <w:right w:val="single" w:sz="4" w:space="0" w:color="auto"/>
            </w:tcBorders>
            <w:shd w:val="clear" w:color="auto" w:fill="auto"/>
            <w:noWrap/>
            <w:vAlign w:val="bottom"/>
            <w:hideMark/>
          </w:tcPr>
          <w:p w14:paraId="1EC31957"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24</w:t>
            </w:r>
          </w:p>
        </w:tc>
        <w:tc>
          <w:tcPr>
            <w:tcW w:w="1191" w:type="dxa"/>
            <w:tcBorders>
              <w:top w:val="nil"/>
              <w:left w:val="nil"/>
              <w:bottom w:val="single" w:sz="4" w:space="0" w:color="auto"/>
              <w:right w:val="single" w:sz="8" w:space="0" w:color="auto"/>
            </w:tcBorders>
            <w:shd w:val="clear" w:color="auto" w:fill="auto"/>
            <w:noWrap/>
            <w:vAlign w:val="bottom"/>
            <w:hideMark/>
          </w:tcPr>
          <w:p w14:paraId="3DAFD275" w14:textId="4CBFE1F5"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 xml:space="preserve">1 </w:t>
            </w:r>
          </w:p>
        </w:tc>
      </w:tr>
      <w:tr w:rsidR="00D66C90" w:rsidRPr="00D66C90" w14:paraId="28A65F4F" w14:textId="77777777" w:rsidTr="00C83648">
        <w:trPr>
          <w:trHeight w:val="240"/>
        </w:trPr>
        <w:tc>
          <w:tcPr>
            <w:tcW w:w="1291" w:type="dxa"/>
            <w:tcBorders>
              <w:top w:val="nil"/>
              <w:left w:val="single" w:sz="8" w:space="0" w:color="auto"/>
              <w:bottom w:val="single" w:sz="4" w:space="0" w:color="auto"/>
              <w:right w:val="single" w:sz="4" w:space="0" w:color="auto"/>
            </w:tcBorders>
            <w:shd w:val="clear" w:color="auto" w:fill="auto"/>
            <w:noWrap/>
            <w:vAlign w:val="bottom"/>
            <w:hideMark/>
          </w:tcPr>
          <w:p w14:paraId="610511D0" w14:textId="4318C3E8"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SSS</w:t>
            </w:r>
          </w:p>
        </w:tc>
        <w:tc>
          <w:tcPr>
            <w:tcW w:w="860" w:type="dxa"/>
            <w:tcBorders>
              <w:top w:val="nil"/>
              <w:left w:val="nil"/>
              <w:bottom w:val="single" w:sz="4" w:space="0" w:color="auto"/>
              <w:right w:val="single" w:sz="4" w:space="0" w:color="auto"/>
            </w:tcBorders>
            <w:shd w:val="clear" w:color="auto" w:fill="auto"/>
            <w:noWrap/>
            <w:vAlign w:val="bottom"/>
            <w:hideMark/>
          </w:tcPr>
          <w:p w14:paraId="1A894F07"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32</w:t>
            </w:r>
          </w:p>
        </w:tc>
        <w:tc>
          <w:tcPr>
            <w:tcW w:w="1266" w:type="dxa"/>
            <w:tcBorders>
              <w:top w:val="nil"/>
              <w:left w:val="nil"/>
              <w:bottom w:val="single" w:sz="4" w:space="0" w:color="auto"/>
              <w:right w:val="single" w:sz="8" w:space="0" w:color="auto"/>
            </w:tcBorders>
            <w:shd w:val="clear" w:color="auto" w:fill="auto"/>
            <w:noWrap/>
            <w:vAlign w:val="bottom"/>
            <w:hideMark/>
          </w:tcPr>
          <w:p w14:paraId="20A979B1" w14:textId="31D9AF4A"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13</w:t>
            </w:r>
          </w:p>
        </w:tc>
        <w:tc>
          <w:tcPr>
            <w:tcW w:w="640" w:type="dxa"/>
            <w:tcBorders>
              <w:top w:val="nil"/>
              <w:left w:val="nil"/>
              <w:bottom w:val="nil"/>
              <w:right w:val="nil"/>
            </w:tcBorders>
            <w:shd w:val="clear" w:color="auto" w:fill="auto"/>
            <w:noWrap/>
            <w:vAlign w:val="bottom"/>
            <w:hideMark/>
          </w:tcPr>
          <w:p w14:paraId="20AE2CFB" w14:textId="77777777" w:rsidR="00D66C90" w:rsidRPr="00D66C90" w:rsidRDefault="00D66C90" w:rsidP="00D66C90">
            <w:pPr>
              <w:spacing w:line="240" w:lineRule="auto"/>
              <w:jc w:val="left"/>
              <w:rPr>
                <w:rFonts w:ascii="Arial" w:eastAsia="Times New Roman" w:hAnsi="Arial" w:cs="Arial"/>
                <w:sz w:val="20"/>
                <w:szCs w:val="20"/>
                <w:lang w:eastAsia="fr-FR"/>
              </w:rPr>
            </w:pPr>
          </w:p>
        </w:tc>
        <w:tc>
          <w:tcPr>
            <w:tcW w:w="1320" w:type="dxa"/>
            <w:tcBorders>
              <w:top w:val="nil"/>
              <w:left w:val="single" w:sz="8" w:space="0" w:color="auto"/>
              <w:bottom w:val="single" w:sz="4" w:space="0" w:color="auto"/>
              <w:right w:val="single" w:sz="4" w:space="0" w:color="auto"/>
            </w:tcBorders>
            <w:shd w:val="clear" w:color="auto" w:fill="auto"/>
            <w:noWrap/>
            <w:vAlign w:val="bottom"/>
            <w:hideMark/>
          </w:tcPr>
          <w:p w14:paraId="55005D11" w14:textId="013C9D68"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SSS</w:t>
            </w:r>
          </w:p>
        </w:tc>
        <w:tc>
          <w:tcPr>
            <w:tcW w:w="960" w:type="dxa"/>
            <w:tcBorders>
              <w:top w:val="nil"/>
              <w:left w:val="nil"/>
              <w:bottom w:val="single" w:sz="4" w:space="0" w:color="auto"/>
              <w:right w:val="single" w:sz="4" w:space="0" w:color="auto"/>
            </w:tcBorders>
            <w:shd w:val="clear" w:color="auto" w:fill="auto"/>
            <w:noWrap/>
            <w:vAlign w:val="bottom"/>
            <w:hideMark/>
          </w:tcPr>
          <w:p w14:paraId="09FF44BF"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32</w:t>
            </w:r>
          </w:p>
        </w:tc>
        <w:tc>
          <w:tcPr>
            <w:tcW w:w="1191" w:type="dxa"/>
            <w:tcBorders>
              <w:top w:val="nil"/>
              <w:left w:val="nil"/>
              <w:bottom w:val="single" w:sz="4" w:space="0" w:color="auto"/>
              <w:right w:val="single" w:sz="8" w:space="0" w:color="auto"/>
            </w:tcBorders>
            <w:shd w:val="clear" w:color="auto" w:fill="auto"/>
            <w:noWrap/>
            <w:vAlign w:val="bottom"/>
            <w:hideMark/>
          </w:tcPr>
          <w:p w14:paraId="20FD189F" w14:textId="2130D634"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 xml:space="preserve">25 </w:t>
            </w:r>
          </w:p>
        </w:tc>
      </w:tr>
      <w:tr w:rsidR="00D66C90" w:rsidRPr="00D66C90" w14:paraId="0F21BE7B" w14:textId="77777777" w:rsidTr="00C83648">
        <w:trPr>
          <w:trHeight w:val="260"/>
        </w:trPr>
        <w:tc>
          <w:tcPr>
            <w:tcW w:w="1291" w:type="dxa"/>
            <w:tcBorders>
              <w:top w:val="nil"/>
              <w:left w:val="single" w:sz="8" w:space="0" w:color="auto"/>
              <w:bottom w:val="single" w:sz="8" w:space="0" w:color="auto"/>
              <w:right w:val="single" w:sz="4" w:space="0" w:color="auto"/>
            </w:tcBorders>
            <w:shd w:val="clear" w:color="auto" w:fill="auto"/>
            <w:noWrap/>
            <w:vAlign w:val="bottom"/>
            <w:hideMark/>
          </w:tcPr>
          <w:p w14:paraId="11A3217C" w14:textId="7FCF9CB7"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VVV</w:t>
            </w:r>
          </w:p>
        </w:tc>
        <w:tc>
          <w:tcPr>
            <w:tcW w:w="860" w:type="dxa"/>
            <w:tcBorders>
              <w:top w:val="nil"/>
              <w:left w:val="nil"/>
              <w:bottom w:val="single" w:sz="8" w:space="0" w:color="auto"/>
              <w:right w:val="single" w:sz="4" w:space="0" w:color="auto"/>
            </w:tcBorders>
            <w:shd w:val="clear" w:color="auto" w:fill="auto"/>
            <w:noWrap/>
            <w:vAlign w:val="bottom"/>
            <w:hideMark/>
          </w:tcPr>
          <w:p w14:paraId="3A4845F9"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40</w:t>
            </w:r>
          </w:p>
        </w:tc>
        <w:tc>
          <w:tcPr>
            <w:tcW w:w="1266" w:type="dxa"/>
            <w:tcBorders>
              <w:top w:val="nil"/>
              <w:left w:val="nil"/>
              <w:bottom w:val="single" w:sz="8" w:space="0" w:color="auto"/>
              <w:right w:val="single" w:sz="8" w:space="0" w:color="auto"/>
            </w:tcBorders>
            <w:shd w:val="clear" w:color="auto" w:fill="auto"/>
            <w:noWrap/>
            <w:vAlign w:val="bottom"/>
            <w:hideMark/>
          </w:tcPr>
          <w:p w14:paraId="01B13694" w14:textId="6C95167F"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26</w:t>
            </w:r>
          </w:p>
        </w:tc>
        <w:tc>
          <w:tcPr>
            <w:tcW w:w="640" w:type="dxa"/>
            <w:tcBorders>
              <w:top w:val="nil"/>
              <w:left w:val="nil"/>
              <w:bottom w:val="nil"/>
              <w:right w:val="nil"/>
            </w:tcBorders>
            <w:shd w:val="clear" w:color="auto" w:fill="auto"/>
            <w:noWrap/>
            <w:vAlign w:val="bottom"/>
            <w:hideMark/>
          </w:tcPr>
          <w:p w14:paraId="06878C6F" w14:textId="77777777" w:rsidR="00D66C90" w:rsidRPr="00D66C90" w:rsidRDefault="00D66C90" w:rsidP="00D66C90">
            <w:pPr>
              <w:spacing w:line="240" w:lineRule="auto"/>
              <w:jc w:val="left"/>
              <w:rPr>
                <w:rFonts w:ascii="Arial" w:eastAsia="Times New Roman" w:hAnsi="Arial" w:cs="Arial"/>
                <w:sz w:val="20"/>
                <w:szCs w:val="20"/>
                <w:lang w:eastAsia="fr-FR"/>
              </w:rPr>
            </w:pPr>
          </w:p>
        </w:tc>
        <w:tc>
          <w:tcPr>
            <w:tcW w:w="1320" w:type="dxa"/>
            <w:tcBorders>
              <w:top w:val="nil"/>
              <w:left w:val="single" w:sz="8" w:space="0" w:color="auto"/>
              <w:bottom w:val="single" w:sz="8" w:space="0" w:color="auto"/>
              <w:right w:val="single" w:sz="4" w:space="0" w:color="auto"/>
            </w:tcBorders>
            <w:shd w:val="clear" w:color="auto" w:fill="auto"/>
            <w:noWrap/>
            <w:vAlign w:val="bottom"/>
            <w:hideMark/>
          </w:tcPr>
          <w:p w14:paraId="19232870" w14:textId="00EA7437" w:rsidR="00D66C90" w:rsidRPr="00D66C90" w:rsidRDefault="00D66C90" w:rsidP="00D66C90">
            <w:pPr>
              <w:spacing w:line="240" w:lineRule="auto"/>
              <w:jc w:val="left"/>
              <w:rPr>
                <w:rFonts w:ascii="Arial" w:eastAsia="Times New Roman" w:hAnsi="Arial" w:cs="Arial"/>
                <w:sz w:val="20"/>
                <w:szCs w:val="20"/>
                <w:lang w:eastAsia="fr-FR"/>
              </w:rPr>
            </w:pPr>
            <w:r>
              <w:rPr>
                <w:rFonts w:ascii="Arial" w:eastAsia="Times New Roman" w:hAnsi="Arial" w:cs="Arial"/>
                <w:sz w:val="20"/>
                <w:szCs w:val="20"/>
                <w:lang w:eastAsia="fr-FR"/>
              </w:rPr>
              <w:t>VVV</w:t>
            </w:r>
          </w:p>
        </w:tc>
        <w:tc>
          <w:tcPr>
            <w:tcW w:w="960" w:type="dxa"/>
            <w:tcBorders>
              <w:top w:val="nil"/>
              <w:left w:val="nil"/>
              <w:bottom w:val="single" w:sz="8" w:space="0" w:color="auto"/>
              <w:right w:val="single" w:sz="4" w:space="0" w:color="auto"/>
            </w:tcBorders>
            <w:shd w:val="clear" w:color="auto" w:fill="auto"/>
            <w:noWrap/>
            <w:vAlign w:val="bottom"/>
            <w:hideMark/>
          </w:tcPr>
          <w:p w14:paraId="74D31E4D" w14:textId="77777777" w:rsidR="00D66C90" w:rsidRPr="00D66C90" w:rsidRDefault="00D66C90" w:rsidP="00D66C90">
            <w:pPr>
              <w:spacing w:line="240" w:lineRule="auto"/>
              <w:jc w:val="center"/>
              <w:rPr>
                <w:rFonts w:ascii="Arial" w:eastAsia="Times New Roman" w:hAnsi="Arial" w:cs="Arial"/>
                <w:sz w:val="20"/>
                <w:szCs w:val="20"/>
                <w:lang w:eastAsia="fr-FR"/>
              </w:rPr>
            </w:pPr>
            <w:r w:rsidRPr="00D66C90">
              <w:rPr>
                <w:rFonts w:ascii="Arial" w:eastAsia="Times New Roman" w:hAnsi="Arial" w:cs="Arial"/>
                <w:sz w:val="20"/>
                <w:szCs w:val="20"/>
                <w:lang w:eastAsia="fr-FR"/>
              </w:rPr>
              <w:t>35-40</w:t>
            </w:r>
          </w:p>
        </w:tc>
        <w:tc>
          <w:tcPr>
            <w:tcW w:w="1191" w:type="dxa"/>
            <w:tcBorders>
              <w:top w:val="nil"/>
              <w:left w:val="nil"/>
              <w:bottom w:val="single" w:sz="8" w:space="0" w:color="auto"/>
              <w:right w:val="single" w:sz="8" w:space="0" w:color="auto"/>
            </w:tcBorders>
            <w:shd w:val="clear" w:color="auto" w:fill="auto"/>
            <w:noWrap/>
            <w:vAlign w:val="bottom"/>
            <w:hideMark/>
          </w:tcPr>
          <w:p w14:paraId="623E67D2" w14:textId="486ABC36" w:rsidR="00D66C90" w:rsidRPr="00D66C90" w:rsidRDefault="00C83648" w:rsidP="00D66C90">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 xml:space="preserve">25 </w:t>
            </w:r>
          </w:p>
        </w:tc>
      </w:tr>
    </w:tbl>
    <w:p w14:paraId="0A3140B7" w14:textId="77777777" w:rsidR="00D66C90" w:rsidRDefault="00D66C90" w:rsidP="009F57AA"/>
    <w:p w14:paraId="0542BE4E" w14:textId="77FD3129" w:rsidR="009A7493" w:rsidRDefault="009A7493" w:rsidP="009F57AA">
      <w:r>
        <w:t>Le patient AAA a reçu 7 injections en 2014 et 25 en 2015 à la même posologie. Le patient SSS a reçu 13 injections en 2014 et 25 en 201</w:t>
      </w:r>
      <w:ins w:id="59" w:author="ça depend" w:date="2016-04-03T15:06:00Z">
        <w:r w:rsidR="005440A1">
          <w:t>5</w:t>
        </w:r>
      </w:ins>
      <w:del w:id="60" w:author="ça depend" w:date="2016-04-03T15:06:00Z">
        <w:r w:rsidDel="005440A1">
          <w:delText>6</w:delText>
        </w:r>
      </w:del>
      <w:r>
        <w:t>.</w:t>
      </w:r>
    </w:p>
    <w:p w14:paraId="72959E2C" w14:textId="33F0FB19" w:rsidR="009A7493" w:rsidRDefault="009A7493" w:rsidP="009F57AA">
      <w:r>
        <w:t>Le patient CCC, DDD et VVV ont reçu autant d’injection en 2014 qu’en 2015 à la même posologie (légèrement diminuée pour VVV).</w:t>
      </w:r>
    </w:p>
    <w:p w14:paraId="5E6AED79" w14:textId="47251E3D" w:rsidR="009A7493" w:rsidRDefault="009A7493" w:rsidP="009F57AA">
      <w:r>
        <w:t>Le patient GGG a reçu 1 injection en 2015.</w:t>
      </w:r>
    </w:p>
    <w:p w14:paraId="34CC1498" w14:textId="48798991" w:rsidR="00773A2E" w:rsidRDefault="00773A2E" w:rsidP="00773A2E">
      <w:pPr>
        <w:pStyle w:val="Titre3"/>
      </w:pPr>
      <w:bookmarkStart w:id="61" w:name="_Toc321297166"/>
      <w:r>
        <w:t>Discussion</w:t>
      </w:r>
      <w:bookmarkEnd w:id="61"/>
    </w:p>
    <w:p w14:paraId="54C3A292" w14:textId="4753EC2D" w:rsidR="002E736E" w:rsidRDefault="002E736E" w:rsidP="009A7493">
      <w:r>
        <w:t xml:space="preserve">D’après le tableau </w:t>
      </w:r>
      <w:r w:rsidR="00A94D05">
        <w:t xml:space="preserve">Myozyme® 2, le nombre de patient n’a pas augmenté mais c’est le nombre de flacon par patient qui a augmenté. Cela peut être du soit à une augmentation du poids des patients et donc une augmentation du nombre de flacon à chaque injection ou </w:t>
      </w:r>
      <w:ins w:id="62" w:author="ça depend" w:date="2016-04-03T15:06:00Z">
        <w:r w:rsidR="005440A1">
          <w:t>à</w:t>
        </w:r>
      </w:ins>
      <w:del w:id="63" w:author="ça depend" w:date="2016-04-03T15:06:00Z">
        <w:r w:rsidR="00A94D05" w:rsidDel="005440A1">
          <w:delText>a</w:delText>
        </w:r>
      </w:del>
      <w:r w:rsidR="00A94D05">
        <w:t xml:space="preserve"> une augmentation du nombre d’injection.</w:t>
      </w:r>
    </w:p>
    <w:p w14:paraId="25DE8EFE" w14:textId="77777777" w:rsidR="00A94D05" w:rsidRDefault="00A94D05" w:rsidP="009A7493"/>
    <w:p w14:paraId="26718EB5" w14:textId="2F8BEBB7" w:rsidR="00A94D05" w:rsidRDefault="00A94D05" w:rsidP="009A7493">
      <w:r>
        <w:t xml:space="preserve">D’après le tableau 2, ce sont les mêmes patients qui ont été traités en 2014 et 2015.  </w:t>
      </w:r>
    </w:p>
    <w:p w14:paraId="111AF87E" w14:textId="7605D77C" w:rsidR="009A7493" w:rsidRDefault="009A7493" w:rsidP="009A7493">
      <w:r>
        <w:t>La posologie est de 1 injection toutes les 2 semaines soit environ 26 injection par an.</w:t>
      </w:r>
    </w:p>
    <w:p w14:paraId="52BBAF59" w14:textId="662072FF" w:rsidR="009A7493" w:rsidRDefault="009A7493" w:rsidP="009A7493">
      <w:r>
        <w:t>En 2014, les patients CCC, DDD et VVV ont été traités toute l’année. Les patients AAA et SSS ont commencé leur traitement en cours d’année. En 2015 les patients AAA, CCC, DDD, SSS et VVV ont été traité</w:t>
      </w:r>
      <w:r w:rsidR="00A94D05">
        <w:t>s</w:t>
      </w:r>
      <w:r>
        <w:t xml:space="preserve"> toutes l’année. Le patient GGG n’a reçu qu’une </w:t>
      </w:r>
      <w:r w:rsidR="00C83648">
        <w:t>injection.</w:t>
      </w:r>
    </w:p>
    <w:p w14:paraId="05E8A0D8" w14:textId="77777777" w:rsidR="00A94D05" w:rsidRDefault="00A94D05" w:rsidP="009A7493"/>
    <w:p w14:paraId="78FCB0E3" w14:textId="52BCE74F" w:rsidR="009A7493" w:rsidRPr="009A7493" w:rsidRDefault="00A94D05" w:rsidP="009A7493">
      <w:r>
        <w:t>L’augmentation de la consommation du Myozyme</w:t>
      </w:r>
      <w:r w:rsidR="003F2998">
        <w:t xml:space="preserve"> (+ 360 000€)</w:t>
      </w:r>
      <w:r>
        <w:t xml:space="preserve"> est du au fait que les 3 patients chez qui le traitement à été instauré en 2014 sont arrivés en cours d’année. </w:t>
      </w:r>
      <w:r w:rsidR="003F2998">
        <w:t>On peut supposer que la consommation de 2016 sera identique à celle de 2015 s’il n’y a pas de nouveaux patients, ni de décès.</w:t>
      </w:r>
    </w:p>
    <w:p w14:paraId="193F94C3" w14:textId="33D13C74" w:rsidR="001A68C3" w:rsidRDefault="001A68C3" w:rsidP="00D41A18">
      <w:pPr>
        <w:pStyle w:val="Titre2"/>
      </w:pPr>
      <w:bookmarkStart w:id="64" w:name="_Toc321297167"/>
      <w:r>
        <w:t>Ambisome</w:t>
      </w:r>
      <w:bookmarkEnd w:id="64"/>
      <w:r w:rsidR="00DA48A7">
        <w:t>® (amphotéricine B liposomale)</w:t>
      </w:r>
    </w:p>
    <w:p w14:paraId="6408D76B" w14:textId="655CA285" w:rsidR="001A68C3" w:rsidRDefault="006700CE" w:rsidP="001A68C3">
      <w:r>
        <w:t>L’A</w:t>
      </w:r>
      <w:r w:rsidR="001A68C3">
        <w:t>mbisome</w:t>
      </w:r>
      <w:r w:rsidR="00DA48A7">
        <w:t>®</w:t>
      </w:r>
      <w:r w:rsidR="001A68C3">
        <w:t xml:space="preserve"> est un médicament antifongique </w:t>
      </w:r>
      <w:r>
        <w:t>qui a une AMM</w:t>
      </w:r>
      <w:r w:rsidR="001A68C3">
        <w:t xml:space="preserve"> chez l'adulte et l'enfant comme suit :</w:t>
      </w:r>
    </w:p>
    <w:p w14:paraId="423D219A" w14:textId="77777777" w:rsidR="001A68C3" w:rsidRDefault="001A68C3" w:rsidP="001A68C3">
      <w:pPr>
        <w:pStyle w:val="Paragraphedeliste"/>
        <w:numPr>
          <w:ilvl w:val="0"/>
          <w:numId w:val="16"/>
        </w:numPr>
      </w:pPr>
      <w:r>
        <w:t>Traitement des infections fongiques invasives à aspergillus en alternative thérapeutique en cas d'échec ou d'intolérance au voriconazole.</w:t>
      </w:r>
    </w:p>
    <w:p w14:paraId="3E3EF9D8" w14:textId="77777777" w:rsidR="001A68C3" w:rsidRDefault="001A68C3" w:rsidP="001A68C3">
      <w:pPr>
        <w:pStyle w:val="Paragraphedeliste"/>
        <w:numPr>
          <w:ilvl w:val="0"/>
          <w:numId w:val="16"/>
        </w:numPr>
      </w:pPr>
      <w:r>
        <w:t>Traitement des infections fongiques invasives à candida et des cryptococcoses neuroméningées chez le sujet infecté par le VIH :</w:t>
      </w:r>
    </w:p>
    <w:p w14:paraId="1103B8B3" w14:textId="77777777" w:rsidR="001A68C3" w:rsidRDefault="001A68C3" w:rsidP="001A68C3">
      <w:pPr>
        <w:pStyle w:val="Paragraphedeliste"/>
        <w:numPr>
          <w:ilvl w:val="1"/>
          <w:numId w:val="16"/>
        </w:numPr>
      </w:pPr>
      <w:r>
        <w:t>ayant développé une insuffisance rénale sous amphotéricine B définie par :</w:t>
      </w:r>
    </w:p>
    <w:p w14:paraId="56D16DB6" w14:textId="77777777" w:rsidR="001A68C3" w:rsidRDefault="001A68C3" w:rsidP="001A68C3">
      <w:pPr>
        <w:pStyle w:val="Paragraphedeliste"/>
        <w:numPr>
          <w:ilvl w:val="2"/>
          <w:numId w:val="16"/>
        </w:numPr>
      </w:pPr>
      <w:r>
        <w:t>l'élévation de la créatininémie au-dessus de 220 µmol/l</w:t>
      </w:r>
    </w:p>
    <w:p w14:paraId="3B6AD248" w14:textId="77777777" w:rsidR="001A68C3" w:rsidRDefault="001A68C3" w:rsidP="001A68C3">
      <w:pPr>
        <w:pStyle w:val="Paragraphedeliste"/>
        <w:numPr>
          <w:ilvl w:val="2"/>
          <w:numId w:val="16"/>
        </w:numPr>
      </w:pPr>
      <w:r>
        <w:t>ou l'abaissement de la clairance de la créatinine au-dessous de 25 ml/min,</w:t>
      </w:r>
    </w:p>
    <w:p w14:paraId="0C11F4F8" w14:textId="77777777" w:rsidR="001A68C3" w:rsidRDefault="001A68C3" w:rsidP="001A68C3">
      <w:pPr>
        <w:pStyle w:val="Paragraphedeliste"/>
        <w:numPr>
          <w:ilvl w:val="1"/>
          <w:numId w:val="16"/>
        </w:numPr>
      </w:pPr>
      <w:r>
        <w:t>en cas d'altération préexistante et persistante de la fonction rénale définie par :</w:t>
      </w:r>
    </w:p>
    <w:p w14:paraId="27EF7548" w14:textId="77777777" w:rsidR="001A68C3" w:rsidRDefault="001A68C3" w:rsidP="001A68C3">
      <w:pPr>
        <w:pStyle w:val="Paragraphedeliste"/>
        <w:numPr>
          <w:ilvl w:val="2"/>
          <w:numId w:val="16"/>
        </w:numPr>
      </w:pPr>
      <w:r>
        <w:t>la créatininémie supérieure à 220 µmol/l</w:t>
      </w:r>
    </w:p>
    <w:p w14:paraId="287324EC" w14:textId="77777777" w:rsidR="001A68C3" w:rsidRDefault="001A68C3" w:rsidP="001A68C3">
      <w:pPr>
        <w:pStyle w:val="Paragraphedeliste"/>
        <w:numPr>
          <w:ilvl w:val="2"/>
          <w:numId w:val="16"/>
        </w:numPr>
      </w:pPr>
      <w:r>
        <w:t>ou la clairance de la créatinine inférieure à 25 ml/min.</w:t>
      </w:r>
    </w:p>
    <w:p w14:paraId="645C3C70" w14:textId="77777777" w:rsidR="001A68C3" w:rsidRDefault="001A68C3" w:rsidP="001A68C3">
      <w:pPr>
        <w:pStyle w:val="Paragraphedeliste"/>
        <w:numPr>
          <w:ilvl w:val="0"/>
          <w:numId w:val="16"/>
        </w:numPr>
      </w:pPr>
      <w:r>
        <w:t>Traitement empirique des infections fongiques présumées chez des patients neutropéniques fébriles. Le bénéfice maximal a été observé chez les patients greffés de moelle allogénique, les patients adultes avec une neutropénie supérieure ou égale à 7 jours à partir de l'introduction de l'antifongique, recevant en même temps des agents néphrotoxiques.</w:t>
      </w:r>
    </w:p>
    <w:p w14:paraId="41877233" w14:textId="77777777" w:rsidR="001A68C3" w:rsidRDefault="001A68C3" w:rsidP="001A68C3">
      <w:pPr>
        <w:pStyle w:val="Paragraphedeliste"/>
        <w:numPr>
          <w:ilvl w:val="0"/>
          <w:numId w:val="16"/>
        </w:numPr>
      </w:pPr>
      <w:r>
        <w:t>Traitement des leishmanioses viscérales en cas de résistance prouvée ou probable aux antimoniés. (K2)</w:t>
      </w:r>
    </w:p>
    <w:p w14:paraId="0434DC62" w14:textId="77777777" w:rsidR="001A68C3" w:rsidRDefault="001A68C3" w:rsidP="001A68C3"/>
    <w:p w14:paraId="2E9F0B4C" w14:textId="77777777" w:rsidR="003D2617" w:rsidRDefault="003D2617" w:rsidP="003D2617">
      <w:r>
        <w:t>Il existe des RTU pour :</w:t>
      </w:r>
    </w:p>
    <w:p w14:paraId="26812AD8" w14:textId="77777777" w:rsidR="003D2617" w:rsidRDefault="003D2617" w:rsidP="003D2617">
      <w:pPr>
        <w:pStyle w:val="Paragraphedeliste"/>
        <w:numPr>
          <w:ilvl w:val="0"/>
          <w:numId w:val="20"/>
        </w:numPr>
      </w:pPr>
      <w:r>
        <w:t>Les zygomycoses (Mucormycose) en cas d’intolérance rénale à l’amphotéricine B.</w:t>
      </w:r>
    </w:p>
    <w:p w14:paraId="799864F8" w14:textId="77777777" w:rsidR="005440A1" w:rsidRDefault="003D2617" w:rsidP="003D2617">
      <w:pPr>
        <w:pStyle w:val="Paragraphedeliste"/>
        <w:numPr>
          <w:ilvl w:val="0"/>
          <w:numId w:val="20"/>
        </w:numPr>
        <w:rPr>
          <w:ins w:id="65" w:author="ça depend" w:date="2016-04-03T15:08:00Z"/>
        </w:rPr>
      </w:pPr>
      <w:r>
        <w:t xml:space="preserve">Traitement préemptif des candidoses invasives en réanimation chez les patients insuffisants rénaux ayant : </w:t>
      </w:r>
    </w:p>
    <w:p w14:paraId="0202BE39" w14:textId="77777777" w:rsidR="005440A1" w:rsidRDefault="003D2617" w:rsidP="005440A1">
      <w:pPr>
        <w:pStyle w:val="Paragraphedeliste"/>
        <w:numPr>
          <w:ilvl w:val="1"/>
          <w:numId w:val="20"/>
        </w:numPr>
        <w:rPr>
          <w:ins w:id="66" w:author="ça depend" w:date="2016-04-03T15:08:00Z"/>
        </w:rPr>
        <w:pPrChange w:id="67" w:author="ça depend" w:date="2016-04-03T15:08:00Z">
          <w:pPr>
            <w:pStyle w:val="Paragraphedeliste"/>
            <w:numPr>
              <w:numId w:val="20"/>
            </w:numPr>
            <w:ind w:hanging="360"/>
          </w:pPr>
        </w:pPrChange>
      </w:pPr>
      <w:r>
        <w:t xml:space="preserve">un tableau septique préoccupant, sans documentation microbiologique, avec colonisation de plusieurs sites par Candida sp. résistant au fluconazole </w:t>
      </w:r>
    </w:p>
    <w:p w14:paraId="445557D7" w14:textId="3E484DB3" w:rsidR="003D2617" w:rsidRDefault="003D2617" w:rsidP="005440A1">
      <w:pPr>
        <w:pStyle w:val="Paragraphedeliste"/>
        <w:numPr>
          <w:ilvl w:val="1"/>
          <w:numId w:val="20"/>
        </w:numPr>
        <w:pPrChange w:id="68" w:author="ça depend" w:date="2016-04-03T15:08:00Z">
          <w:pPr>
            <w:pStyle w:val="Paragraphedeliste"/>
            <w:numPr>
              <w:numId w:val="20"/>
            </w:numPr>
            <w:ind w:hanging="360"/>
          </w:pPr>
        </w:pPrChange>
      </w:pPr>
      <w:del w:id="69" w:author="ça depend" w:date="2016-04-03T15:08:00Z">
        <w:r w:rsidDel="005440A1">
          <w:lastRenderedPageBreak/>
          <w:delText>et</w:delText>
        </w:r>
      </w:del>
      <w:r>
        <w:t xml:space="preserve"> des facteurs de risque de candidose invasive </w:t>
      </w:r>
    </w:p>
    <w:p w14:paraId="1917B5DD" w14:textId="77777777" w:rsidR="003D2617" w:rsidRDefault="003D2617" w:rsidP="003D2617">
      <w:pPr>
        <w:pStyle w:val="Paragraphedeliste"/>
        <w:numPr>
          <w:ilvl w:val="0"/>
          <w:numId w:val="20"/>
        </w:numPr>
      </w:pPr>
      <w:r>
        <w:t xml:space="preserve">Infection fongique invasive en cas d’insuffisance rénale ou d’association avec un traitement néphrotoxique chez le neutropénique ou l’allogreffé, lorsque les antifongiques azolés ne sont pas utilisables </w:t>
      </w:r>
    </w:p>
    <w:p w14:paraId="3DA8A232" w14:textId="77777777" w:rsidR="003D2617" w:rsidRDefault="003D2617" w:rsidP="003D2617">
      <w:pPr>
        <w:pStyle w:val="Paragraphedeliste"/>
        <w:numPr>
          <w:ilvl w:val="0"/>
          <w:numId w:val="20"/>
        </w:numPr>
      </w:pPr>
      <w:r>
        <w:t>Infection fongique invasive en cas d’insuffisance rénale ou d’association avec un traitement néphrotoxique chez le neutropénique ou l’allogreffé, lorsque les antifongiques azolés ne sont pas utilisables (K3)</w:t>
      </w:r>
    </w:p>
    <w:p w14:paraId="07CBC05B" w14:textId="77777777" w:rsidR="003D2617" w:rsidRDefault="003D2617" w:rsidP="001A68C3"/>
    <w:p w14:paraId="48B64C33" w14:textId="33C9E515" w:rsidR="00D41A18" w:rsidRDefault="00C41827" w:rsidP="00C41827">
      <w:r>
        <w:t>La posologie de l’Ambisome</w:t>
      </w:r>
      <w:r w:rsidR="00DA48A7">
        <w:t>®</w:t>
      </w:r>
      <w:r>
        <w:t xml:space="preserve"> est de 3mg/kg pour les infections à aspergillus et candida, les cryptococcoses neuroméningées chez</w:t>
      </w:r>
      <w:r w:rsidR="003D2617">
        <w:t xml:space="preserve"> les</w:t>
      </w:r>
      <w:r>
        <w:t xml:space="preserve"> sujets infectés par le VIH, les infections fongiques des patients neutropéniques et les leshmanioses viscérales. (K2) La posologie s’élève à 10mg/kg pour les </w:t>
      </w:r>
      <w:r w:rsidR="00D41A18">
        <w:t>mucormycoses.</w:t>
      </w:r>
      <w:r w:rsidR="003F2998">
        <w:t xml:space="preserve"> (K5)</w:t>
      </w:r>
    </w:p>
    <w:p w14:paraId="793D2DB8" w14:textId="77777777" w:rsidR="00B730FF" w:rsidRDefault="00B730FF" w:rsidP="00B730FF"/>
    <w:p w14:paraId="743C9CA5" w14:textId="5ABF6017" w:rsidR="00B730FF" w:rsidRDefault="00B730FF" w:rsidP="00B730FF">
      <w:r>
        <w:t>Prix unitaire : 155€</w:t>
      </w:r>
      <w:r w:rsidR="00876DC9">
        <w:t xml:space="preserve"> </w:t>
      </w:r>
      <w:r w:rsidR="00876DC9" w:rsidRPr="00876DC9">
        <w:rPr>
          <w:b/>
          <w:i/>
          <w:u w:val="single"/>
        </w:rPr>
        <w:t>HT ou TTC ?</w:t>
      </w:r>
    </w:p>
    <w:p w14:paraId="5C2B2914" w14:textId="12764ED0" w:rsidR="00D41A18" w:rsidRDefault="00D41A18" w:rsidP="00D41A18">
      <w:pPr>
        <w:pStyle w:val="Titre3"/>
      </w:pPr>
      <w:bookmarkStart w:id="70" w:name="_Toc321297168"/>
      <w:r>
        <w:t>Résultats</w:t>
      </w:r>
      <w:bookmarkEnd w:id="70"/>
    </w:p>
    <w:tbl>
      <w:tblPr>
        <w:tblW w:w="9371" w:type="dxa"/>
        <w:tblInd w:w="55" w:type="dxa"/>
        <w:tblLayout w:type="fixed"/>
        <w:tblCellMar>
          <w:left w:w="70" w:type="dxa"/>
          <w:right w:w="70" w:type="dxa"/>
        </w:tblCellMar>
        <w:tblLook w:val="04A0" w:firstRow="1" w:lastRow="0" w:firstColumn="1" w:lastColumn="0" w:noHBand="0" w:noVBand="1"/>
      </w:tblPr>
      <w:tblGrid>
        <w:gridCol w:w="4980"/>
        <w:gridCol w:w="1131"/>
        <w:gridCol w:w="1134"/>
        <w:gridCol w:w="1314"/>
        <w:gridCol w:w="812"/>
      </w:tblGrid>
      <w:tr w:rsidR="00DA48A7" w:rsidRPr="00DA48A7" w14:paraId="78D536C3" w14:textId="77777777" w:rsidTr="00DA48A7">
        <w:trPr>
          <w:trHeight w:val="340"/>
        </w:trPr>
        <w:tc>
          <w:tcPr>
            <w:tcW w:w="49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075BD81" w14:textId="77777777" w:rsidR="00DA48A7" w:rsidRPr="00DA48A7" w:rsidRDefault="00DA48A7" w:rsidP="00DA48A7">
            <w:pPr>
              <w:spacing w:line="240" w:lineRule="auto"/>
              <w:jc w:val="left"/>
              <w:rPr>
                <w:rFonts w:ascii="Arial" w:eastAsia="Times New Roman" w:hAnsi="Arial" w:cs="Arial"/>
                <w:b/>
                <w:bCs/>
                <w:i/>
                <w:iCs/>
                <w:sz w:val="28"/>
                <w:szCs w:val="28"/>
                <w:lang w:eastAsia="fr-FR"/>
              </w:rPr>
            </w:pPr>
            <w:r w:rsidRPr="00DA48A7">
              <w:rPr>
                <w:rFonts w:ascii="Arial" w:eastAsia="Times New Roman" w:hAnsi="Arial" w:cs="Arial"/>
                <w:b/>
                <w:bCs/>
                <w:i/>
                <w:iCs/>
                <w:sz w:val="28"/>
                <w:szCs w:val="28"/>
                <w:lang w:eastAsia="fr-FR"/>
              </w:rPr>
              <w:t>Ambisome</w:t>
            </w:r>
          </w:p>
        </w:tc>
        <w:tc>
          <w:tcPr>
            <w:tcW w:w="1131" w:type="dxa"/>
            <w:tcBorders>
              <w:top w:val="single" w:sz="8" w:space="0" w:color="auto"/>
              <w:left w:val="nil"/>
              <w:bottom w:val="single" w:sz="4" w:space="0" w:color="auto"/>
              <w:right w:val="single" w:sz="4" w:space="0" w:color="auto"/>
            </w:tcBorders>
            <w:shd w:val="clear" w:color="auto" w:fill="auto"/>
            <w:noWrap/>
            <w:vAlign w:val="bottom"/>
            <w:hideMark/>
          </w:tcPr>
          <w:p w14:paraId="7FF3D9CC" w14:textId="77777777" w:rsidR="00DA48A7" w:rsidRPr="00DA48A7" w:rsidRDefault="00DA48A7" w:rsidP="00DA48A7">
            <w:pPr>
              <w:spacing w:line="240" w:lineRule="auto"/>
              <w:jc w:val="center"/>
              <w:rPr>
                <w:rFonts w:ascii="Arial" w:eastAsia="Times New Roman" w:hAnsi="Arial" w:cs="Arial"/>
                <w:b/>
                <w:bCs/>
                <w:szCs w:val="24"/>
                <w:lang w:eastAsia="fr-FR"/>
              </w:rPr>
            </w:pPr>
            <w:r w:rsidRPr="00DA48A7">
              <w:rPr>
                <w:rFonts w:ascii="Arial" w:eastAsia="Times New Roman" w:hAnsi="Arial" w:cs="Arial"/>
                <w:b/>
                <w:bCs/>
                <w:szCs w:val="24"/>
                <w:lang w:eastAsia="fr-FR"/>
              </w:rPr>
              <w:t>2014</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14:paraId="48F76271" w14:textId="77777777" w:rsidR="00DA48A7" w:rsidRPr="00DA48A7" w:rsidRDefault="00DA48A7" w:rsidP="00DA48A7">
            <w:pPr>
              <w:spacing w:line="240" w:lineRule="auto"/>
              <w:jc w:val="center"/>
              <w:rPr>
                <w:rFonts w:ascii="Arial" w:eastAsia="Times New Roman" w:hAnsi="Arial" w:cs="Arial"/>
                <w:b/>
                <w:bCs/>
                <w:szCs w:val="24"/>
                <w:lang w:eastAsia="fr-FR"/>
              </w:rPr>
            </w:pPr>
            <w:r w:rsidRPr="00DA48A7">
              <w:rPr>
                <w:rFonts w:ascii="Arial" w:eastAsia="Times New Roman" w:hAnsi="Arial" w:cs="Arial"/>
                <w:b/>
                <w:bCs/>
                <w:szCs w:val="24"/>
                <w:lang w:eastAsia="fr-FR"/>
              </w:rPr>
              <w:t>2015</w:t>
            </w:r>
          </w:p>
        </w:tc>
        <w:tc>
          <w:tcPr>
            <w:tcW w:w="1314" w:type="dxa"/>
            <w:tcBorders>
              <w:top w:val="single" w:sz="8" w:space="0" w:color="auto"/>
              <w:left w:val="nil"/>
              <w:bottom w:val="single" w:sz="4" w:space="0" w:color="auto"/>
              <w:right w:val="single" w:sz="4" w:space="0" w:color="auto"/>
            </w:tcBorders>
            <w:shd w:val="clear" w:color="auto" w:fill="auto"/>
            <w:noWrap/>
            <w:vAlign w:val="bottom"/>
            <w:hideMark/>
          </w:tcPr>
          <w:p w14:paraId="5588624A" w14:textId="77777777" w:rsidR="00DA48A7" w:rsidRPr="00DA48A7" w:rsidRDefault="00DA48A7" w:rsidP="00DA48A7">
            <w:pPr>
              <w:spacing w:line="240" w:lineRule="auto"/>
              <w:jc w:val="center"/>
              <w:rPr>
                <w:rFonts w:ascii="Arial" w:eastAsia="Times New Roman" w:hAnsi="Arial" w:cs="Arial"/>
                <w:b/>
                <w:bCs/>
                <w:szCs w:val="24"/>
                <w:lang w:eastAsia="fr-FR"/>
              </w:rPr>
            </w:pPr>
            <w:r w:rsidRPr="00DA48A7">
              <w:rPr>
                <w:rFonts w:ascii="Arial" w:eastAsia="Times New Roman" w:hAnsi="Arial" w:cs="Arial"/>
                <w:b/>
                <w:bCs/>
                <w:szCs w:val="24"/>
                <w:lang w:eastAsia="fr-FR"/>
              </w:rPr>
              <w:t>Différence</w:t>
            </w:r>
          </w:p>
        </w:tc>
        <w:tc>
          <w:tcPr>
            <w:tcW w:w="812" w:type="dxa"/>
            <w:tcBorders>
              <w:top w:val="single" w:sz="8" w:space="0" w:color="auto"/>
              <w:left w:val="nil"/>
              <w:bottom w:val="single" w:sz="4" w:space="0" w:color="auto"/>
              <w:right w:val="single" w:sz="8" w:space="0" w:color="auto"/>
            </w:tcBorders>
            <w:shd w:val="clear" w:color="auto" w:fill="auto"/>
            <w:noWrap/>
            <w:vAlign w:val="bottom"/>
            <w:hideMark/>
          </w:tcPr>
          <w:p w14:paraId="6C2F9788" w14:textId="77777777" w:rsidR="00DA48A7" w:rsidRPr="00DA48A7" w:rsidRDefault="00DA48A7" w:rsidP="00DA48A7">
            <w:pPr>
              <w:spacing w:line="240" w:lineRule="auto"/>
              <w:jc w:val="center"/>
              <w:rPr>
                <w:rFonts w:ascii="Arial" w:eastAsia="Times New Roman" w:hAnsi="Arial" w:cs="Arial"/>
                <w:b/>
                <w:bCs/>
                <w:szCs w:val="24"/>
                <w:lang w:eastAsia="fr-FR"/>
              </w:rPr>
            </w:pPr>
            <w:r w:rsidRPr="00DA48A7">
              <w:rPr>
                <w:rFonts w:ascii="Arial" w:eastAsia="Times New Roman" w:hAnsi="Arial" w:cs="Arial"/>
                <w:b/>
                <w:bCs/>
                <w:szCs w:val="24"/>
                <w:lang w:eastAsia="fr-FR"/>
              </w:rPr>
              <w:t>%</w:t>
            </w:r>
          </w:p>
        </w:tc>
      </w:tr>
      <w:tr w:rsidR="00DA48A7" w:rsidRPr="00DA48A7" w14:paraId="55A821A7" w14:textId="77777777" w:rsidTr="00DA48A7">
        <w:trPr>
          <w:trHeight w:val="240"/>
        </w:trPr>
        <w:tc>
          <w:tcPr>
            <w:tcW w:w="4980" w:type="dxa"/>
            <w:tcBorders>
              <w:top w:val="nil"/>
              <w:left w:val="single" w:sz="8" w:space="0" w:color="auto"/>
              <w:bottom w:val="single" w:sz="4" w:space="0" w:color="auto"/>
              <w:right w:val="single" w:sz="4" w:space="0" w:color="auto"/>
            </w:tcBorders>
            <w:shd w:val="clear" w:color="auto" w:fill="auto"/>
            <w:noWrap/>
            <w:vAlign w:val="bottom"/>
            <w:hideMark/>
          </w:tcPr>
          <w:p w14:paraId="26A2C882" w14:textId="77777777" w:rsidR="00DA48A7" w:rsidRPr="00DA48A7" w:rsidRDefault="00DA48A7" w:rsidP="00DA48A7">
            <w:pPr>
              <w:spacing w:line="240" w:lineRule="auto"/>
              <w:jc w:val="left"/>
              <w:rPr>
                <w:rFonts w:ascii="Arial" w:eastAsia="Times New Roman" w:hAnsi="Arial" w:cs="Arial"/>
                <w:sz w:val="20"/>
                <w:szCs w:val="20"/>
                <w:lang w:eastAsia="fr-FR"/>
              </w:rPr>
            </w:pPr>
            <w:r w:rsidRPr="00DA48A7">
              <w:rPr>
                <w:rFonts w:ascii="Arial" w:eastAsia="Times New Roman" w:hAnsi="Arial" w:cs="Arial"/>
                <w:sz w:val="20"/>
                <w:szCs w:val="20"/>
                <w:lang w:eastAsia="fr-FR"/>
              </w:rPr>
              <w:t>Quantité consommée (flacon de 50mg)</w:t>
            </w:r>
          </w:p>
        </w:tc>
        <w:tc>
          <w:tcPr>
            <w:tcW w:w="1131" w:type="dxa"/>
            <w:tcBorders>
              <w:top w:val="nil"/>
              <w:left w:val="nil"/>
              <w:bottom w:val="single" w:sz="4" w:space="0" w:color="auto"/>
              <w:right w:val="single" w:sz="4" w:space="0" w:color="auto"/>
            </w:tcBorders>
            <w:shd w:val="clear" w:color="auto" w:fill="auto"/>
            <w:noWrap/>
            <w:vAlign w:val="bottom"/>
            <w:hideMark/>
          </w:tcPr>
          <w:p w14:paraId="4DF2EBD5"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2196</w:t>
            </w:r>
          </w:p>
        </w:tc>
        <w:tc>
          <w:tcPr>
            <w:tcW w:w="1134" w:type="dxa"/>
            <w:tcBorders>
              <w:top w:val="nil"/>
              <w:left w:val="nil"/>
              <w:bottom w:val="single" w:sz="4" w:space="0" w:color="auto"/>
              <w:right w:val="single" w:sz="4" w:space="0" w:color="auto"/>
            </w:tcBorders>
            <w:shd w:val="clear" w:color="auto" w:fill="auto"/>
            <w:noWrap/>
            <w:vAlign w:val="bottom"/>
            <w:hideMark/>
          </w:tcPr>
          <w:p w14:paraId="7B4E2497"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4327</w:t>
            </w:r>
          </w:p>
        </w:tc>
        <w:tc>
          <w:tcPr>
            <w:tcW w:w="1314" w:type="dxa"/>
            <w:tcBorders>
              <w:top w:val="nil"/>
              <w:left w:val="nil"/>
              <w:bottom w:val="single" w:sz="4" w:space="0" w:color="auto"/>
              <w:right w:val="single" w:sz="4" w:space="0" w:color="auto"/>
            </w:tcBorders>
            <w:shd w:val="clear" w:color="auto" w:fill="auto"/>
            <w:noWrap/>
            <w:vAlign w:val="bottom"/>
            <w:hideMark/>
          </w:tcPr>
          <w:p w14:paraId="7FDEA95E"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2131</w:t>
            </w:r>
          </w:p>
        </w:tc>
        <w:tc>
          <w:tcPr>
            <w:tcW w:w="812" w:type="dxa"/>
            <w:tcBorders>
              <w:top w:val="nil"/>
              <w:left w:val="nil"/>
              <w:bottom w:val="single" w:sz="4" w:space="0" w:color="auto"/>
              <w:right w:val="single" w:sz="8" w:space="0" w:color="auto"/>
            </w:tcBorders>
            <w:shd w:val="clear" w:color="auto" w:fill="auto"/>
            <w:noWrap/>
            <w:vAlign w:val="bottom"/>
            <w:hideMark/>
          </w:tcPr>
          <w:p w14:paraId="1C146660"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+97%</w:t>
            </w:r>
          </w:p>
        </w:tc>
      </w:tr>
      <w:tr w:rsidR="00DA48A7" w:rsidRPr="00DA48A7" w14:paraId="729EAF9F" w14:textId="77777777" w:rsidTr="00DA48A7">
        <w:trPr>
          <w:trHeight w:val="240"/>
        </w:trPr>
        <w:tc>
          <w:tcPr>
            <w:tcW w:w="4980" w:type="dxa"/>
            <w:tcBorders>
              <w:top w:val="nil"/>
              <w:left w:val="single" w:sz="8" w:space="0" w:color="auto"/>
              <w:bottom w:val="single" w:sz="4" w:space="0" w:color="auto"/>
              <w:right w:val="single" w:sz="4" w:space="0" w:color="auto"/>
            </w:tcBorders>
            <w:shd w:val="clear" w:color="auto" w:fill="auto"/>
            <w:noWrap/>
            <w:vAlign w:val="bottom"/>
            <w:hideMark/>
          </w:tcPr>
          <w:p w14:paraId="2E1FE706" w14:textId="77777777" w:rsidR="00DA48A7" w:rsidRPr="00DA48A7" w:rsidRDefault="00DA48A7" w:rsidP="00DA48A7">
            <w:pPr>
              <w:spacing w:line="240" w:lineRule="auto"/>
              <w:jc w:val="left"/>
              <w:rPr>
                <w:rFonts w:ascii="Arial" w:eastAsia="Times New Roman" w:hAnsi="Arial" w:cs="Arial"/>
                <w:sz w:val="20"/>
                <w:szCs w:val="20"/>
                <w:lang w:eastAsia="fr-FR"/>
              </w:rPr>
            </w:pPr>
            <w:r w:rsidRPr="00DA48A7">
              <w:rPr>
                <w:rFonts w:ascii="Arial" w:eastAsia="Times New Roman" w:hAnsi="Arial" w:cs="Arial"/>
                <w:sz w:val="20"/>
                <w:szCs w:val="20"/>
                <w:lang w:eastAsia="fr-FR"/>
              </w:rPr>
              <w:t>Valeur consommée par an</w:t>
            </w:r>
          </w:p>
        </w:tc>
        <w:tc>
          <w:tcPr>
            <w:tcW w:w="1131" w:type="dxa"/>
            <w:tcBorders>
              <w:top w:val="nil"/>
              <w:left w:val="nil"/>
              <w:bottom w:val="single" w:sz="4" w:space="0" w:color="auto"/>
              <w:right w:val="single" w:sz="4" w:space="0" w:color="auto"/>
            </w:tcBorders>
            <w:shd w:val="clear" w:color="auto" w:fill="auto"/>
            <w:noWrap/>
            <w:vAlign w:val="bottom"/>
            <w:hideMark/>
          </w:tcPr>
          <w:p w14:paraId="18EEA57A"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340 380 €</w:t>
            </w:r>
          </w:p>
        </w:tc>
        <w:tc>
          <w:tcPr>
            <w:tcW w:w="1134" w:type="dxa"/>
            <w:tcBorders>
              <w:top w:val="nil"/>
              <w:left w:val="nil"/>
              <w:bottom w:val="single" w:sz="4" w:space="0" w:color="auto"/>
              <w:right w:val="single" w:sz="4" w:space="0" w:color="auto"/>
            </w:tcBorders>
            <w:shd w:val="clear" w:color="auto" w:fill="auto"/>
            <w:noWrap/>
            <w:vAlign w:val="bottom"/>
            <w:hideMark/>
          </w:tcPr>
          <w:p w14:paraId="164EFA10"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670 685 €</w:t>
            </w:r>
          </w:p>
        </w:tc>
        <w:tc>
          <w:tcPr>
            <w:tcW w:w="1314" w:type="dxa"/>
            <w:tcBorders>
              <w:top w:val="nil"/>
              <w:left w:val="nil"/>
              <w:bottom w:val="single" w:sz="4" w:space="0" w:color="auto"/>
              <w:right w:val="single" w:sz="4" w:space="0" w:color="auto"/>
            </w:tcBorders>
            <w:shd w:val="clear" w:color="auto" w:fill="auto"/>
            <w:noWrap/>
            <w:vAlign w:val="bottom"/>
            <w:hideMark/>
          </w:tcPr>
          <w:p w14:paraId="6EDBE8E3"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330 305 €</w:t>
            </w:r>
          </w:p>
        </w:tc>
        <w:tc>
          <w:tcPr>
            <w:tcW w:w="812" w:type="dxa"/>
            <w:tcBorders>
              <w:top w:val="nil"/>
              <w:left w:val="nil"/>
              <w:bottom w:val="single" w:sz="4" w:space="0" w:color="auto"/>
              <w:right w:val="single" w:sz="8" w:space="0" w:color="auto"/>
            </w:tcBorders>
            <w:shd w:val="clear" w:color="auto" w:fill="auto"/>
            <w:noWrap/>
            <w:vAlign w:val="bottom"/>
            <w:hideMark/>
          </w:tcPr>
          <w:p w14:paraId="05824BB2"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+97%</w:t>
            </w:r>
          </w:p>
        </w:tc>
      </w:tr>
      <w:tr w:rsidR="00DA48A7" w:rsidRPr="00DA48A7" w14:paraId="6F68A37A" w14:textId="77777777" w:rsidTr="00DA48A7">
        <w:trPr>
          <w:trHeight w:val="240"/>
        </w:trPr>
        <w:tc>
          <w:tcPr>
            <w:tcW w:w="4980" w:type="dxa"/>
            <w:tcBorders>
              <w:top w:val="nil"/>
              <w:left w:val="single" w:sz="8" w:space="0" w:color="auto"/>
              <w:bottom w:val="single" w:sz="4" w:space="0" w:color="auto"/>
              <w:right w:val="single" w:sz="4" w:space="0" w:color="auto"/>
            </w:tcBorders>
            <w:shd w:val="clear" w:color="auto" w:fill="auto"/>
            <w:noWrap/>
            <w:vAlign w:val="bottom"/>
            <w:hideMark/>
          </w:tcPr>
          <w:p w14:paraId="4CC45D4C" w14:textId="77777777" w:rsidR="00DA48A7" w:rsidRPr="00DA48A7" w:rsidRDefault="00DA48A7" w:rsidP="00DA48A7">
            <w:pPr>
              <w:spacing w:line="240" w:lineRule="auto"/>
              <w:jc w:val="left"/>
              <w:rPr>
                <w:rFonts w:ascii="Arial" w:eastAsia="Times New Roman" w:hAnsi="Arial" w:cs="Arial"/>
                <w:sz w:val="20"/>
                <w:szCs w:val="20"/>
                <w:lang w:eastAsia="fr-FR"/>
              </w:rPr>
            </w:pPr>
            <w:r w:rsidRPr="00DA48A7">
              <w:rPr>
                <w:rFonts w:ascii="Arial" w:eastAsia="Times New Roman" w:hAnsi="Arial" w:cs="Arial"/>
                <w:sz w:val="20"/>
                <w:szCs w:val="20"/>
                <w:lang w:eastAsia="fr-FR"/>
              </w:rPr>
              <w:t>Nombre de patients par an</w:t>
            </w:r>
          </w:p>
        </w:tc>
        <w:tc>
          <w:tcPr>
            <w:tcW w:w="1131" w:type="dxa"/>
            <w:tcBorders>
              <w:top w:val="nil"/>
              <w:left w:val="nil"/>
              <w:bottom w:val="single" w:sz="4" w:space="0" w:color="auto"/>
              <w:right w:val="single" w:sz="4" w:space="0" w:color="auto"/>
            </w:tcBorders>
            <w:shd w:val="clear" w:color="auto" w:fill="auto"/>
            <w:noWrap/>
            <w:vAlign w:val="bottom"/>
            <w:hideMark/>
          </w:tcPr>
          <w:p w14:paraId="243C143D"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53</w:t>
            </w:r>
          </w:p>
        </w:tc>
        <w:tc>
          <w:tcPr>
            <w:tcW w:w="1134" w:type="dxa"/>
            <w:tcBorders>
              <w:top w:val="nil"/>
              <w:left w:val="nil"/>
              <w:bottom w:val="single" w:sz="4" w:space="0" w:color="auto"/>
              <w:right w:val="single" w:sz="4" w:space="0" w:color="auto"/>
            </w:tcBorders>
            <w:shd w:val="clear" w:color="auto" w:fill="auto"/>
            <w:noWrap/>
            <w:vAlign w:val="bottom"/>
            <w:hideMark/>
          </w:tcPr>
          <w:p w14:paraId="2FE123A8"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55</w:t>
            </w:r>
          </w:p>
        </w:tc>
        <w:tc>
          <w:tcPr>
            <w:tcW w:w="1314" w:type="dxa"/>
            <w:tcBorders>
              <w:top w:val="nil"/>
              <w:left w:val="nil"/>
              <w:bottom w:val="single" w:sz="4" w:space="0" w:color="auto"/>
              <w:right w:val="single" w:sz="4" w:space="0" w:color="auto"/>
            </w:tcBorders>
            <w:shd w:val="clear" w:color="auto" w:fill="auto"/>
            <w:noWrap/>
            <w:vAlign w:val="bottom"/>
            <w:hideMark/>
          </w:tcPr>
          <w:p w14:paraId="6B21A00C"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2</w:t>
            </w:r>
          </w:p>
        </w:tc>
        <w:tc>
          <w:tcPr>
            <w:tcW w:w="812" w:type="dxa"/>
            <w:tcBorders>
              <w:top w:val="nil"/>
              <w:left w:val="nil"/>
              <w:bottom w:val="single" w:sz="4" w:space="0" w:color="auto"/>
              <w:right w:val="single" w:sz="8" w:space="0" w:color="auto"/>
            </w:tcBorders>
            <w:shd w:val="clear" w:color="auto" w:fill="auto"/>
            <w:noWrap/>
            <w:vAlign w:val="bottom"/>
            <w:hideMark/>
          </w:tcPr>
          <w:p w14:paraId="0405D929"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+4%</w:t>
            </w:r>
          </w:p>
        </w:tc>
      </w:tr>
      <w:tr w:rsidR="00DA48A7" w:rsidRPr="00DA48A7" w14:paraId="53627486" w14:textId="77777777" w:rsidTr="00DA48A7">
        <w:trPr>
          <w:trHeight w:val="260"/>
        </w:trPr>
        <w:tc>
          <w:tcPr>
            <w:tcW w:w="4980" w:type="dxa"/>
            <w:tcBorders>
              <w:top w:val="nil"/>
              <w:left w:val="single" w:sz="8" w:space="0" w:color="auto"/>
              <w:bottom w:val="single" w:sz="8" w:space="0" w:color="auto"/>
              <w:right w:val="single" w:sz="4" w:space="0" w:color="auto"/>
            </w:tcBorders>
            <w:shd w:val="clear" w:color="auto" w:fill="auto"/>
            <w:noWrap/>
            <w:vAlign w:val="bottom"/>
            <w:hideMark/>
          </w:tcPr>
          <w:p w14:paraId="1C547842" w14:textId="77777777" w:rsidR="00DA48A7" w:rsidRPr="00DA48A7" w:rsidRDefault="00DA48A7" w:rsidP="00DA48A7">
            <w:pPr>
              <w:spacing w:line="240" w:lineRule="auto"/>
              <w:jc w:val="left"/>
              <w:rPr>
                <w:rFonts w:ascii="Arial" w:eastAsia="Times New Roman" w:hAnsi="Arial" w:cs="Arial"/>
                <w:sz w:val="20"/>
                <w:szCs w:val="20"/>
                <w:lang w:eastAsia="fr-FR"/>
              </w:rPr>
            </w:pPr>
            <w:r w:rsidRPr="00DA48A7">
              <w:rPr>
                <w:rFonts w:ascii="Arial" w:eastAsia="Times New Roman" w:hAnsi="Arial" w:cs="Arial"/>
                <w:sz w:val="20"/>
                <w:szCs w:val="20"/>
                <w:lang w:eastAsia="fr-FR"/>
              </w:rPr>
              <w:t>Quantité moyenne par patient par an (flacon de 50mg)</w:t>
            </w:r>
          </w:p>
        </w:tc>
        <w:tc>
          <w:tcPr>
            <w:tcW w:w="1131" w:type="dxa"/>
            <w:tcBorders>
              <w:top w:val="nil"/>
              <w:left w:val="nil"/>
              <w:bottom w:val="single" w:sz="8" w:space="0" w:color="auto"/>
              <w:right w:val="single" w:sz="4" w:space="0" w:color="auto"/>
            </w:tcBorders>
            <w:shd w:val="clear" w:color="auto" w:fill="auto"/>
            <w:noWrap/>
            <w:vAlign w:val="bottom"/>
            <w:hideMark/>
          </w:tcPr>
          <w:p w14:paraId="6F96360B"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41</w:t>
            </w:r>
          </w:p>
        </w:tc>
        <w:tc>
          <w:tcPr>
            <w:tcW w:w="1134" w:type="dxa"/>
            <w:tcBorders>
              <w:top w:val="nil"/>
              <w:left w:val="nil"/>
              <w:bottom w:val="single" w:sz="8" w:space="0" w:color="auto"/>
              <w:right w:val="single" w:sz="4" w:space="0" w:color="auto"/>
            </w:tcBorders>
            <w:shd w:val="clear" w:color="auto" w:fill="auto"/>
            <w:noWrap/>
            <w:vAlign w:val="bottom"/>
            <w:hideMark/>
          </w:tcPr>
          <w:p w14:paraId="70A43B6E"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79</w:t>
            </w:r>
          </w:p>
        </w:tc>
        <w:tc>
          <w:tcPr>
            <w:tcW w:w="1314" w:type="dxa"/>
            <w:tcBorders>
              <w:top w:val="nil"/>
              <w:left w:val="nil"/>
              <w:bottom w:val="single" w:sz="8" w:space="0" w:color="auto"/>
              <w:right w:val="single" w:sz="4" w:space="0" w:color="auto"/>
            </w:tcBorders>
            <w:shd w:val="clear" w:color="auto" w:fill="auto"/>
            <w:noWrap/>
            <w:vAlign w:val="bottom"/>
            <w:hideMark/>
          </w:tcPr>
          <w:p w14:paraId="6788D97A"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37</w:t>
            </w:r>
          </w:p>
        </w:tc>
        <w:tc>
          <w:tcPr>
            <w:tcW w:w="812" w:type="dxa"/>
            <w:tcBorders>
              <w:top w:val="nil"/>
              <w:left w:val="nil"/>
              <w:bottom w:val="single" w:sz="8" w:space="0" w:color="auto"/>
              <w:right w:val="single" w:sz="8" w:space="0" w:color="auto"/>
            </w:tcBorders>
            <w:shd w:val="clear" w:color="auto" w:fill="auto"/>
            <w:noWrap/>
            <w:vAlign w:val="bottom"/>
            <w:hideMark/>
          </w:tcPr>
          <w:p w14:paraId="080C1A87" w14:textId="77777777" w:rsidR="00DA48A7" w:rsidRPr="00DA48A7" w:rsidRDefault="00DA48A7" w:rsidP="00DA48A7">
            <w:pPr>
              <w:spacing w:line="240" w:lineRule="auto"/>
              <w:jc w:val="center"/>
              <w:rPr>
                <w:rFonts w:ascii="Arial" w:eastAsia="Times New Roman" w:hAnsi="Arial" w:cs="Arial"/>
                <w:sz w:val="20"/>
                <w:szCs w:val="20"/>
                <w:lang w:eastAsia="fr-FR"/>
              </w:rPr>
            </w:pPr>
            <w:r w:rsidRPr="00DA48A7">
              <w:rPr>
                <w:rFonts w:ascii="Arial" w:eastAsia="Times New Roman" w:hAnsi="Arial" w:cs="Arial"/>
                <w:sz w:val="20"/>
                <w:szCs w:val="20"/>
                <w:lang w:eastAsia="fr-FR"/>
              </w:rPr>
              <w:t>+90%</w:t>
            </w:r>
          </w:p>
        </w:tc>
      </w:tr>
    </w:tbl>
    <w:p w14:paraId="153EA003" w14:textId="77777777" w:rsidR="009E72DB" w:rsidRDefault="009E72DB" w:rsidP="009E72DB"/>
    <w:p w14:paraId="346FC0E0" w14:textId="256A768E" w:rsidR="00D97CB3" w:rsidRDefault="00D97CB3" w:rsidP="009E72DB">
      <w:r>
        <w:t>En 2015 la quantité de flacons a doublé par rapport à 2014, mais le nombre de patients n’a quasiment pas augmenté. Le nombre de flacons par patient a presque doublé.</w:t>
      </w:r>
    </w:p>
    <w:p w14:paraId="63AE1F09" w14:textId="77777777" w:rsidR="00CB4112" w:rsidRDefault="00CB4112" w:rsidP="009E72DB"/>
    <w:p w14:paraId="037E38A6" w14:textId="6414C807" w:rsidR="00CB4112" w:rsidRDefault="00CB4112" w:rsidP="009E72DB">
      <w:r>
        <w:t>Par</w:t>
      </w:r>
      <w:r w:rsidR="00B730FF">
        <w:t>mi</w:t>
      </w:r>
      <w:r w:rsidR="00810656">
        <w:t xml:space="preserve"> les 55 patients de 2015, l’</w:t>
      </w:r>
      <w:r w:rsidR="00B730FF">
        <w:t>indication</w:t>
      </w:r>
      <w:r>
        <w:t xml:space="preserve"> de l’ambisome</w:t>
      </w:r>
      <w:r w:rsidR="00DA48A7">
        <w:t>®</w:t>
      </w:r>
      <w:r>
        <w:t xml:space="preserve"> : </w:t>
      </w:r>
    </w:p>
    <w:p w14:paraId="62EBC708" w14:textId="3EAFC9B8" w:rsidR="00CB4112" w:rsidRDefault="00810656" w:rsidP="00CB4112">
      <w:pPr>
        <w:pStyle w:val="Paragraphedeliste"/>
        <w:numPr>
          <w:ilvl w:val="0"/>
          <w:numId w:val="21"/>
        </w:numPr>
      </w:pPr>
      <w:r>
        <w:t>Est celle</w:t>
      </w:r>
      <w:r w:rsidR="00CB4112">
        <w:t xml:space="preserve"> de l’AMM pour 42 patients</w:t>
      </w:r>
    </w:p>
    <w:p w14:paraId="5C4C3372" w14:textId="31BBD39E" w:rsidR="00CB4112" w:rsidRDefault="00810656" w:rsidP="00CB4112">
      <w:pPr>
        <w:pStyle w:val="Paragraphedeliste"/>
        <w:numPr>
          <w:ilvl w:val="0"/>
          <w:numId w:val="21"/>
        </w:numPr>
      </w:pPr>
      <w:r>
        <w:t>Est</w:t>
      </w:r>
      <w:r w:rsidR="00CB4112">
        <w:t xml:space="preserve"> celle de PTT pour 6 patients dont 3 patient traités pour une Muco</w:t>
      </w:r>
      <w:r w:rsidR="003D2617">
        <w:t>r</w:t>
      </w:r>
      <w:r w:rsidR="00CB4112">
        <w:t>mycose à la posologie de 10mg/kg</w:t>
      </w:r>
    </w:p>
    <w:p w14:paraId="4864047B" w14:textId="12D9DC98" w:rsidR="001B22B0" w:rsidRDefault="00810656" w:rsidP="001B22B0">
      <w:pPr>
        <w:pStyle w:val="Paragraphedeliste"/>
        <w:numPr>
          <w:ilvl w:val="0"/>
          <w:numId w:val="21"/>
        </w:numPr>
      </w:pPr>
      <w:r>
        <w:t>Est</w:t>
      </w:r>
      <w:r w:rsidR="00D5098C">
        <w:t xml:space="preserve"> autre pour 7 </w:t>
      </w:r>
      <w:r w:rsidR="00CB4112">
        <w:t>patients</w:t>
      </w:r>
      <w:r w:rsidR="001B22B0">
        <w:t> : a</w:t>
      </w:r>
      <w:r w:rsidR="001B22B0" w:rsidRPr="001B22B0">
        <w:t>ssociation d'antifongiques si aspergillose probable ou documentée avec signes majeurs de gravité</w:t>
      </w:r>
      <w:r w:rsidR="001B22B0">
        <w:t>, p</w:t>
      </w:r>
      <w:r w:rsidR="001B22B0" w:rsidRPr="001B22B0">
        <w:t>rophylaxie primaire en onco-hématologie</w:t>
      </w:r>
      <w:r w:rsidR="001B22B0">
        <w:t>, a</w:t>
      </w:r>
      <w:r w:rsidR="001B22B0" w:rsidRPr="001B22B0">
        <w:t>ssociation d'antifongiques si aspergillose probable ou documentée avec signes majeurs de gravité</w:t>
      </w:r>
      <w:r w:rsidR="001B22B0">
        <w:t xml:space="preserve">, autres pour 2 patients </w:t>
      </w:r>
      <w:r w:rsidR="001B22B0" w:rsidRPr="001B22B0">
        <w:rPr>
          <w:b/>
          <w:i/>
          <w:u w:val="single"/>
        </w:rPr>
        <w:t>(trouver l’indication)</w:t>
      </w:r>
    </w:p>
    <w:p w14:paraId="589F6828" w14:textId="77777777" w:rsidR="00810656" w:rsidRDefault="00810656" w:rsidP="00810656"/>
    <w:p w14:paraId="70838550" w14:textId="1279E477" w:rsidR="00810656" w:rsidRPr="00810656" w:rsidRDefault="00810656" w:rsidP="00810656">
      <w:pPr>
        <w:rPr>
          <w:b/>
          <w:i/>
          <w:u w:val="single"/>
        </w:rPr>
      </w:pPr>
      <w:r w:rsidRPr="00810656">
        <w:rPr>
          <w:b/>
          <w:i/>
          <w:u w:val="single"/>
        </w:rPr>
        <w:t>Attendre le rapport d’étape de 2014</w:t>
      </w:r>
    </w:p>
    <w:p w14:paraId="7ED3D794" w14:textId="1018620D" w:rsidR="00D41A18" w:rsidRDefault="00D41A18" w:rsidP="00D41A18">
      <w:pPr>
        <w:pStyle w:val="Titre3"/>
      </w:pPr>
      <w:bookmarkStart w:id="71" w:name="_Toc321297169"/>
      <w:r>
        <w:lastRenderedPageBreak/>
        <w:t>Discussion</w:t>
      </w:r>
      <w:bookmarkEnd w:id="71"/>
    </w:p>
    <w:p w14:paraId="1200A8D2" w14:textId="4AC332B7" w:rsidR="00A02D40" w:rsidRDefault="00A02D40" w:rsidP="00A02D40"/>
    <w:p w14:paraId="2EBF3F3D" w14:textId="455C8F58" w:rsidR="00607BC8" w:rsidRDefault="00773A2E" w:rsidP="00607BC8">
      <w:pPr>
        <w:pStyle w:val="Titre2"/>
      </w:pPr>
      <w:bookmarkStart w:id="72" w:name="_Toc321297170"/>
      <w:r>
        <w:t>Mononine</w:t>
      </w:r>
      <w:bookmarkEnd w:id="72"/>
      <w:r w:rsidR="001B22B0">
        <w:t>®</w:t>
      </w:r>
      <w:r w:rsidR="001609B1">
        <w:t xml:space="preserve"> (facteur IX</w:t>
      </w:r>
      <w:r w:rsidR="001B22B0">
        <w:t>)</w:t>
      </w:r>
    </w:p>
    <w:p w14:paraId="3153DA2B" w14:textId="245C4F96" w:rsidR="00773A2E" w:rsidRDefault="0084429B" w:rsidP="00773A2E">
      <w:r>
        <w:t>Le Mononine® est un concentré de facteur de IX de la coagulation indiqué dans le t</w:t>
      </w:r>
      <w:r w:rsidR="00F8737A">
        <w:t xml:space="preserve">raitement et </w:t>
      </w:r>
      <w:r>
        <w:t xml:space="preserve">la </w:t>
      </w:r>
      <w:r w:rsidR="00F8737A">
        <w:t>prophylaxie des hémorragies chez les patients atteints d’hémophilie B (déficit congénital en facteur IX).</w:t>
      </w:r>
      <w:r>
        <w:t xml:space="preserve"> (K2)</w:t>
      </w:r>
    </w:p>
    <w:p w14:paraId="0A14C1B7" w14:textId="77777777" w:rsidR="00655650" w:rsidRDefault="00655650" w:rsidP="00773A2E"/>
    <w:p w14:paraId="59584426" w14:textId="260BFADF" w:rsidR="00655650" w:rsidRPr="00773A2E" w:rsidRDefault="00655650" w:rsidP="00773A2E">
      <w:r>
        <w:t xml:space="preserve">Prix : 735€ </w:t>
      </w:r>
      <w:r w:rsidRPr="00655650">
        <w:rPr>
          <w:b/>
          <w:i/>
          <w:u w:val="single"/>
        </w:rPr>
        <w:t>HT ou TTC ?</w:t>
      </w:r>
    </w:p>
    <w:p w14:paraId="74AFFC10" w14:textId="7F6EF15C" w:rsidR="00E97326" w:rsidRDefault="00773A2E" w:rsidP="00E97326">
      <w:pPr>
        <w:pStyle w:val="Titre3"/>
      </w:pPr>
      <w:bookmarkStart w:id="73" w:name="_Toc321297171"/>
      <w:r>
        <w:t>Résultats</w:t>
      </w:r>
      <w:bookmarkEnd w:id="73"/>
    </w:p>
    <w:tbl>
      <w:tblPr>
        <w:tblW w:w="9512" w:type="dxa"/>
        <w:tblInd w:w="55" w:type="dxa"/>
        <w:tblLayout w:type="fixed"/>
        <w:tblCellMar>
          <w:left w:w="70" w:type="dxa"/>
          <w:right w:w="70" w:type="dxa"/>
        </w:tblCellMar>
        <w:tblLook w:val="04A0" w:firstRow="1" w:lastRow="0" w:firstColumn="1" w:lastColumn="0" w:noHBand="0" w:noVBand="1"/>
      </w:tblPr>
      <w:tblGrid>
        <w:gridCol w:w="5118"/>
        <w:gridCol w:w="992"/>
        <w:gridCol w:w="1134"/>
        <w:gridCol w:w="1314"/>
        <w:gridCol w:w="954"/>
      </w:tblGrid>
      <w:tr w:rsidR="00A31447" w:rsidRPr="00A31447" w14:paraId="79F2A756" w14:textId="77777777" w:rsidTr="00A31447">
        <w:trPr>
          <w:trHeight w:val="340"/>
        </w:trPr>
        <w:tc>
          <w:tcPr>
            <w:tcW w:w="511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F8A7503" w14:textId="77777777" w:rsidR="00A31447" w:rsidRPr="00A31447" w:rsidRDefault="00A31447" w:rsidP="00A31447">
            <w:pPr>
              <w:spacing w:line="240" w:lineRule="auto"/>
              <w:jc w:val="left"/>
              <w:rPr>
                <w:rFonts w:ascii="Arial" w:eastAsia="Times New Roman" w:hAnsi="Arial" w:cs="Arial"/>
                <w:b/>
                <w:bCs/>
                <w:i/>
                <w:iCs/>
                <w:sz w:val="28"/>
                <w:szCs w:val="28"/>
                <w:lang w:eastAsia="fr-FR"/>
              </w:rPr>
            </w:pPr>
            <w:r w:rsidRPr="00A31447">
              <w:rPr>
                <w:rFonts w:ascii="Arial" w:eastAsia="Times New Roman" w:hAnsi="Arial" w:cs="Arial"/>
                <w:b/>
                <w:bCs/>
                <w:i/>
                <w:iCs/>
                <w:sz w:val="28"/>
                <w:szCs w:val="28"/>
                <w:lang w:eastAsia="fr-FR"/>
              </w:rPr>
              <w:t xml:space="preserve">Mononine </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7DB7E5FA" w14:textId="77777777" w:rsidR="00A31447" w:rsidRPr="00A31447" w:rsidRDefault="00A31447" w:rsidP="00A31447">
            <w:pPr>
              <w:spacing w:line="240" w:lineRule="auto"/>
              <w:jc w:val="center"/>
              <w:rPr>
                <w:rFonts w:ascii="Arial" w:eastAsia="Times New Roman" w:hAnsi="Arial" w:cs="Arial"/>
                <w:b/>
                <w:bCs/>
                <w:szCs w:val="24"/>
                <w:lang w:eastAsia="fr-FR"/>
              </w:rPr>
            </w:pPr>
            <w:r w:rsidRPr="00A31447">
              <w:rPr>
                <w:rFonts w:ascii="Arial" w:eastAsia="Times New Roman" w:hAnsi="Arial" w:cs="Arial"/>
                <w:b/>
                <w:bCs/>
                <w:szCs w:val="24"/>
                <w:lang w:eastAsia="fr-FR"/>
              </w:rPr>
              <w:t>2014</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14:paraId="12FEAB9F" w14:textId="77777777" w:rsidR="00A31447" w:rsidRPr="00A31447" w:rsidRDefault="00A31447" w:rsidP="00A31447">
            <w:pPr>
              <w:spacing w:line="240" w:lineRule="auto"/>
              <w:jc w:val="center"/>
              <w:rPr>
                <w:rFonts w:ascii="Arial" w:eastAsia="Times New Roman" w:hAnsi="Arial" w:cs="Arial"/>
                <w:b/>
                <w:bCs/>
                <w:szCs w:val="24"/>
                <w:lang w:eastAsia="fr-FR"/>
              </w:rPr>
            </w:pPr>
            <w:r w:rsidRPr="00A31447">
              <w:rPr>
                <w:rFonts w:ascii="Arial" w:eastAsia="Times New Roman" w:hAnsi="Arial" w:cs="Arial"/>
                <w:b/>
                <w:bCs/>
                <w:szCs w:val="24"/>
                <w:lang w:eastAsia="fr-FR"/>
              </w:rPr>
              <w:t>2015</w:t>
            </w:r>
          </w:p>
        </w:tc>
        <w:tc>
          <w:tcPr>
            <w:tcW w:w="1314" w:type="dxa"/>
            <w:tcBorders>
              <w:top w:val="single" w:sz="8" w:space="0" w:color="auto"/>
              <w:left w:val="nil"/>
              <w:bottom w:val="single" w:sz="4" w:space="0" w:color="auto"/>
              <w:right w:val="single" w:sz="4" w:space="0" w:color="auto"/>
            </w:tcBorders>
            <w:shd w:val="clear" w:color="auto" w:fill="auto"/>
            <w:noWrap/>
            <w:vAlign w:val="bottom"/>
            <w:hideMark/>
          </w:tcPr>
          <w:p w14:paraId="4F0AB9B8" w14:textId="77777777" w:rsidR="00A31447" w:rsidRPr="00A31447" w:rsidRDefault="00A31447" w:rsidP="00A31447">
            <w:pPr>
              <w:spacing w:line="240" w:lineRule="auto"/>
              <w:jc w:val="center"/>
              <w:rPr>
                <w:rFonts w:ascii="Arial" w:eastAsia="Times New Roman" w:hAnsi="Arial" w:cs="Arial"/>
                <w:b/>
                <w:bCs/>
                <w:szCs w:val="24"/>
                <w:lang w:eastAsia="fr-FR"/>
              </w:rPr>
            </w:pPr>
            <w:r w:rsidRPr="00A31447">
              <w:rPr>
                <w:rFonts w:ascii="Arial" w:eastAsia="Times New Roman" w:hAnsi="Arial" w:cs="Arial"/>
                <w:b/>
                <w:bCs/>
                <w:szCs w:val="24"/>
                <w:lang w:eastAsia="fr-FR"/>
              </w:rPr>
              <w:t>Différence</w:t>
            </w:r>
          </w:p>
        </w:tc>
        <w:tc>
          <w:tcPr>
            <w:tcW w:w="954" w:type="dxa"/>
            <w:tcBorders>
              <w:top w:val="single" w:sz="8" w:space="0" w:color="auto"/>
              <w:left w:val="nil"/>
              <w:bottom w:val="single" w:sz="4" w:space="0" w:color="auto"/>
              <w:right w:val="single" w:sz="8" w:space="0" w:color="auto"/>
            </w:tcBorders>
            <w:shd w:val="clear" w:color="auto" w:fill="auto"/>
            <w:noWrap/>
            <w:vAlign w:val="bottom"/>
            <w:hideMark/>
          </w:tcPr>
          <w:p w14:paraId="6983A234" w14:textId="77777777" w:rsidR="00A31447" w:rsidRPr="00A31447" w:rsidRDefault="00A31447" w:rsidP="00A31447">
            <w:pPr>
              <w:spacing w:line="240" w:lineRule="auto"/>
              <w:jc w:val="center"/>
              <w:rPr>
                <w:rFonts w:ascii="Arial" w:eastAsia="Times New Roman" w:hAnsi="Arial" w:cs="Arial"/>
                <w:b/>
                <w:bCs/>
                <w:szCs w:val="24"/>
                <w:lang w:eastAsia="fr-FR"/>
              </w:rPr>
            </w:pPr>
            <w:r w:rsidRPr="00A31447">
              <w:rPr>
                <w:rFonts w:ascii="Arial" w:eastAsia="Times New Roman" w:hAnsi="Arial" w:cs="Arial"/>
                <w:b/>
                <w:bCs/>
                <w:szCs w:val="24"/>
                <w:lang w:eastAsia="fr-FR"/>
              </w:rPr>
              <w:t>%</w:t>
            </w:r>
          </w:p>
        </w:tc>
      </w:tr>
      <w:tr w:rsidR="00A31447" w:rsidRPr="00A31447" w14:paraId="0FDB7C6E" w14:textId="77777777" w:rsidTr="00A31447">
        <w:trPr>
          <w:trHeight w:val="240"/>
        </w:trPr>
        <w:tc>
          <w:tcPr>
            <w:tcW w:w="5118" w:type="dxa"/>
            <w:tcBorders>
              <w:top w:val="nil"/>
              <w:left w:val="single" w:sz="8" w:space="0" w:color="auto"/>
              <w:bottom w:val="single" w:sz="4" w:space="0" w:color="auto"/>
              <w:right w:val="single" w:sz="4" w:space="0" w:color="auto"/>
            </w:tcBorders>
            <w:shd w:val="clear" w:color="auto" w:fill="auto"/>
            <w:noWrap/>
            <w:vAlign w:val="bottom"/>
            <w:hideMark/>
          </w:tcPr>
          <w:p w14:paraId="6D0A9782" w14:textId="77777777" w:rsidR="00A31447" w:rsidRPr="00A31447" w:rsidRDefault="00A31447" w:rsidP="00A31447">
            <w:pPr>
              <w:spacing w:line="240" w:lineRule="auto"/>
              <w:jc w:val="left"/>
              <w:rPr>
                <w:rFonts w:ascii="Arial" w:eastAsia="Times New Roman" w:hAnsi="Arial" w:cs="Arial"/>
                <w:sz w:val="20"/>
                <w:szCs w:val="20"/>
                <w:lang w:eastAsia="fr-FR"/>
              </w:rPr>
            </w:pPr>
            <w:r w:rsidRPr="00A31447">
              <w:rPr>
                <w:rFonts w:ascii="Arial" w:eastAsia="Times New Roman" w:hAnsi="Arial" w:cs="Arial"/>
                <w:sz w:val="20"/>
                <w:szCs w:val="20"/>
                <w:lang w:eastAsia="fr-FR"/>
              </w:rPr>
              <w:t>Quantité consommée (flacon de 1000UI)</w:t>
            </w:r>
          </w:p>
        </w:tc>
        <w:tc>
          <w:tcPr>
            <w:tcW w:w="992" w:type="dxa"/>
            <w:tcBorders>
              <w:top w:val="nil"/>
              <w:left w:val="nil"/>
              <w:bottom w:val="single" w:sz="4" w:space="0" w:color="auto"/>
              <w:right w:val="single" w:sz="4" w:space="0" w:color="auto"/>
            </w:tcBorders>
            <w:shd w:val="clear" w:color="auto" w:fill="auto"/>
            <w:noWrap/>
            <w:vAlign w:val="bottom"/>
            <w:hideMark/>
          </w:tcPr>
          <w:p w14:paraId="4A634D70"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18</w:t>
            </w:r>
          </w:p>
        </w:tc>
        <w:tc>
          <w:tcPr>
            <w:tcW w:w="1134" w:type="dxa"/>
            <w:tcBorders>
              <w:top w:val="nil"/>
              <w:left w:val="nil"/>
              <w:bottom w:val="single" w:sz="4" w:space="0" w:color="auto"/>
              <w:right w:val="single" w:sz="4" w:space="0" w:color="auto"/>
            </w:tcBorders>
            <w:shd w:val="clear" w:color="auto" w:fill="auto"/>
            <w:noWrap/>
            <w:vAlign w:val="bottom"/>
            <w:hideMark/>
          </w:tcPr>
          <w:p w14:paraId="5E9E9B3A"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313</w:t>
            </w:r>
          </w:p>
        </w:tc>
        <w:tc>
          <w:tcPr>
            <w:tcW w:w="1314" w:type="dxa"/>
            <w:tcBorders>
              <w:top w:val="nil"/>
              <w:left w:val="nil"/>
              <w:bottom w:val="single" w:sz="4" w:space="0" w:color="auto"/>
              <w:right w:val="single" w:sz="4" w:space="0" w:color="auto"/>
            </w:tcBorders>
            <w:shd w:val="clear" w:color="auto" w:fill="auto"/>
            <w:noWrap/>
            <w:vAlign w:val="bottom"/>
            <w:hideMark/>
          </w:tcPr>
          <w:p w14:paraId="05B5DC3C" w14:textId="712B8E81" w:rsidR="00A31447" w:rsidRPr="00A31447" w:rsidRDefault="00A31447" w:rsidP="00A31447">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w:t>
            </w:r>
            <w:r w:rsidRPr="00A31447">
              <w:rPr>
                <w:rFonts w:ascii="Arial" w:eastAsia="Times New Roman" w:hAnsi="Arial" w:cs="Arial"/>
                <w:sz w:val="20"/>
                <w:szCs w:val="20"/>
                <w:lang w:eastAsia="fr-FR"/>
              </w:rPr>
              <w:t>295</w:t>
            </w:r>
          </w:p>
        </w:tc>
        <w:tc>
          <w:tcPr>
            <w:tcW w:w="954" w:type="dxa"/>
            <w:tcBorders>
              <w:top w:val="nil"/>
              <w:left w:val="nil"/>
              <w:bottom w:val="single" w:sz="4" w:space="0" w:color="auto"/>
              <w:right w:val="single" w:sz="8" w:space="0" w:color="auto"/>
            </w:tcBorders>
            <w:shd w:val="clear" w:color="auto" w:fill="auto"/>
            <w:noWrap/>
            <w:vAlign w:val="bottom"/>
            <w:hideMark/>
          </w:tcPr>
          <w:p w14:paraId="2CCEAD4F"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+1 639%</w:t>
            </w:r>
          </w:p>
        </w:tc>
      </w:tr>
      <w:tr w:rsidR="00A31447" w:rsidRPr="00A31447" w14:paraId="681EDC18" w14:textId="77777777" w:rsidTr="00A31447">
        <w:trPr>
          <w:trHeight w:val="240"/>
        </w:trPr>
        <w:tc>
          <w:tcPr>
            <w:tcW w:w="5118" w:type="dxa"/>
            <w:tcBorders>
              <w:top w:val="nil"/>
              <w:left w:val="single" w:sz="8" w:space="0" w:color="auto"/>
              <w:bottom w:val="single" w:sz="4" w:space="0" w:color="auto"/>
              <w:right w:val="single" w:sz="4" w:space="0" w:color="auto"/>
            </w:tcBorders>
            <w:shd w:val="clear" w:color="auto" w:fill="auto"/>
            <w:noWrap/>
            <w:vAlign w:val="bottom"/>
            <w:hideMark/>
          </w:tcPr>
          <w:p w14:paraId="72413B6F" w14:textId="77777777" w:rsidR="00A31447" w:rsidRPr="00A31447" w:rsidRDefault="00A31447" w:rsidP="00A31447">
            <w:pPr>
              <w:spacing w:line="240" w:lineRule="auto"/>
              <w:jc w:val="left"/>
              <w:rPr>
                <w:rFonts w:ascii="Arial" w:eastAsia="Times New Roman" w:hAnsi="Arial" w:cs="Arial"/>
                <w:sz w:val="20"/>
                <w:szCs w:val="20"/>
                <w:lang w:eastAsia="fr-FR"/>
              </w:rPr>
            </w:pPr>
            <w:r w:rsidRPr="00A31447">
              <w:rPr>
                <w:rFonts w:ascii="Arial" w:eastAsia="Times New Roman" w:hAnsi="Arial" w:cs="Arial"/>
                <w:sz w:val="20"/>
                <w:szCs w:val="20"/>
                <w:lang w:eastAsia="fr-FR"/>
              </w:rPr>
              <w:t>Valeur consommée par an</w:t>
            </w:r>
          </w:p>
        </w:tc>
        <w:tc>
          <w:tcPr>
            <w:tcW w:w="992" w:type="dxa"/>
            <w:tcBorders>
              <w:top w:val="nil"/>
              <w:left w:val="nil"/>
              <w:bottom w:val="single" w:sz="4" w:space="0" w:color="auto"/>
              <w:right w:val="single" w:sz="4" w:space="0" w:color="auto"/>
            </w:tcBorders>
            <w:shd w:val="clear" w:color="auto" w:fill="auto"/>
            <w:noWrap/>
            <w:vAlign w:val="bottom"/>
            <w:hideMark/>
          </w:tcPr>
          <w:p w14:paraId="4B92095C"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13 230 €</w:t>
            </w:r>
          </w:p>
        </w:tc>
        <w:tc>
          <w:tcPr>
            <w:tcW w:w="1134" w:type="dxa"/>
            <w:tcBorders>
              <w:top w:val="nil"/>
              <w:left w:val="nil"/>
              <w:bottom w:val="single" w:sz="4" w:space="0" w:color="auto"/>
              <w:right w:val="single" w:sz="4" w:space="0" w:color="auto"/>
            </w:tcBorders>
            <w:shd w:val="clear" w:color="auto" w:fill="auto"/>
            <w:noWrap/>
            <w:vAlign w:val="bottom"/>
            <w:hideMark/>
          </w:tcPr>
          <w:p w14:paraId="3C7DE7F6"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230 055 €</w:t>
            </w:r>
          </w:p>
        </w:tc>
        <w:tc>
          <w:tcPr>
            <w:tcW w:w="1314" w:type="dxa"/>
            <w:tcBorders>
              <w:top w:val="nil"/>
              <w:left w:val="nil"/>
              <w:bottom w:val="single" w:sz="4" w:space="0" w:color="auto"/>
              <w:right w:val="single" w:sz="4" w:space="0" w:color="auto"/>
            </w:tcBorders>
            <w:shd w:val="clear" w:color="auto" w:fill="auto"/>
            <w:noWrap/>
            <w:vAlign w:val="bottom"/>
            <w:hideMark/>
          </w:tcPr>
          <w:p w14:paraId="4538A487" w14:textId="2F06EE10" w:rsidR="00A31447" w:rsidRPr="00A31447" w:rsidRDefault="00A31447" w:rsidP="00A31447">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w:t>
            </w:r>
            <w:r w:rsidRPr="00A31447">
              <w:rPr>
                <w:rFonts w:ascii="Arial" w:eastAsia="Times New Roman" w:hAnsi="Arial" w:cs="Arial"/>
                <w:sz w:val="20"/>
                <w:szCs w:val="20"/>
                <w:lang w:eastAsia="fr-FR"/>
              </w:rPr>
              <w:t>216 825 €</w:t>
            </w:r>
          </w:p>
        </w:tc>
        <w:tc>
          <w:tcPr>
            <w:tcW w:w="954" w:type="dxa"/>
            <w:tcBorders>
              <w:top w:val="nil"/>
              <w:left w:val="nil"/>
              <w:bottom w:val="single" w:sz="4" w:space="0" w:color="auto"/>
              <w:right w:val="single" w:sz="8" w:space="0" w:color="auto"/>
            </w:tcBorders>
            <w:shd w:val="clear" w:color="auto" w:fill="auto"/>
            <w:noWrap/>
            <w:vAlign w:val="bottom"/>
            <w:hideMark/>
          </w:tcPr>
          <w:p w14:paraId="290CB8EB"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+1 639%</w:t>
            </w:r>
          </w:p>
        </w:tc>
      </w:tr>
      <w:tr w:rsidR="00A31447" w:rsidRPr="00A31447" w14:paraId="40A366ED" w14:textId="77777777" w:rsidTr="00A31447">
        <w:trPr>
          <w:trHeight w:val="240"/>
        </w:trPr>
        <w:tc>
          <w:tcPr>
            <w:tcW w:w="5118" w:type="dxa"/>
            <w:tcBorders>
              <w:top w:val="nil"/>
              <w:left w:val="single" w:sz="8" w:space="0" w:color="auto"/>
              <w:bottom w:val="single" w:sz="4" w:space="0" w:color="auto"/>
              <w:right w:val="single" w:sz="4" w:space="0" w:color="auto"/>
            </w:tcBorders>
            <w:shd w:val="clear" w:color="auto" w:fill="auto"/>
            <w:noWrap/>
            <w:vAlign w:val="bottom"/>
            <w:hideMark/>
          </w:tcPr>
          <w:p w14:paraId="02EE84ED" w14:textId="77777777" w:rsidR="00A31447" w:rsidRPr="00A31447" w:rsidRDefault="00A31447" w:rsidP="00A31447">
            <w:pPr>
              <w:spacing w:line="240" w:lineRule="auto"/>
              <w:jc w:val="left"/>
              <w:rPr>
                <w:rFonts w:ascii="Arial" w:eastAsia="Times New Roman" w:hAnsi="Arial" w:cs="Arial"/>
                <w:sz w:val="20"/>
                <w:szCs w:val="20"/>
                <w:lang w:eastAsia="fr-FR"/>
              </w:rPr>
            </w:pPr>
            <w:r w:rsidRPr="00A31447">
              <w:rPr>
                <w:rFonts w:ascii="Arial" w:eastAsia="Times New Roman" w:hAnsi="Arial" w:cs="Arial"/>
                <w:sz w:val="20"/>
                <w:szCs w:val="20"/>
                <w:lang w:eastAsia="fr-FR"/>
              </w:rPr>
              <w:t>Nombre de patients par an</w:t>
            </w:r>
          </w:p>
        </w:tc>
        <w:tc>
          <w:tcPr>
            <w:tcW w:w="992" w:type="dxa"/>
            <w:tcBorders>
              <w:top w:val="nil"/>
              <w:left w:val="nil"/>
              <w:bottom w:val="single" w:sz="4" w:space="0" w:color="auto"/>
              <w:right w:val="single" w:sz="4" w:space="0" w:color="auto"/>
            </w:tcBorders>
            <w:shd w:val="clear" w:color="auto" w:fill="auto"/>
            <w:noWrap/>
            <w:vAlign w:val="bottom"/>
            <w:hideMark/>
          </w:tcPr>
          <w:p w14:paraId="136E2369"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14:paraId="0351262D"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1</w:t>
            </w:r>
          </w:p>
        </w:tc>
        <w:tc>
          <w:tcPr>
            <w:tcW w:w="1314" w:type="dxa"/>
            <w:tcBorders>
              <w:top w:val="nil"/>
              <w:left w:val="nil"/>
              <w:bottom w:val="single" w:sz="4" w:space="0" w:color="auto"/>
              <w:right w:val="single" w:sz="4" w:space="0" w:color="auto"/>
            </w:tcBorders>
            <w:shd w:val="clear" w:color="auto" w:fill="auto"/>
            <w:noWrap/>
            <w:vAlign w:val="bottom"/>
            <w:hideMark/>
          </w:tcPr>
          <w:p w14:paraId="5B324B36"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0</w:t>
            </w:r>
          </w:p>
        </w:tc>
        <w:tc>
          <w:tcPr>
            <w:tcW w:w="954" w:type="dxa"/>
            <w:tcBorders>
              <w:top w:val="nil"/>
              <w:left w:val="nil"/>
              <w:bottom w:val="single" w:sz="4" w:space="0" w:color="auto"/>
              <w:right w:val="single" w:sz="8" w:space="0" w:color="auto"/>
            </w:tcBorders>
            <w:shd w:val="clear" w:color="auto" w:fill="auto"/>
            <w:noWrap/>
            <w:vAlign w:val="bottom"/>
            <w:hideMark/>
          </w:tcPr>
          <w:p w14:paraId="337C3FAC"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+0%</w:t>
            </w:r>
          </w:p>
        </w:tc>
      </w:tr>
      <w:tr w:rsidR="00A31447" w:rsidRPr="00A31447" w14:paraId="7CE4D0CF" w14:textId="77777777" w:rsidTr="00A31447">
        <w:trPr>
          <w:trHeight w:val="260"/>
        </w:trPr>
        <w:tc>
          <w:tcPr>
            <w:tcW w:w="5118" w:type="dxa"/>
            <w:tcBorders>
              <w:top w:val="nil"/>
              <w:left w:val="single" w:sz="8" w:space="0" w:color="auto"/>
              <w:bottom w:val="single" w:sz="8" w:space="0" w:color="auto"/>
              <w:right w:val="single" w:sz="4" w:space="0" w:color="auto"/>
            </w:tcBorders>
            <w:shd w:val="clear" w:color="auto" w:fill="auto"/>
            <w:noWrap/>
            <w:vAlign w:val="bottom"/>
            <w:hideMark/>
          </w:tcPr>
          <w:p w14:paraId="57B069D6" w14:textId="77777777" w:rsidR="00A31447" w:rsidRPr="00A31447" w:rsidRDefault="00A31447" w:rsidP="00A31447">
            <w:pPr>
              <w:spacing w:line="240" w:lineRule="auto"/>
              <w:jc w:val="left"/>
              <w:rPr>
                <w:rFonts w:ascii="Arial" w:eastAsia="Times New Roman" w:hAnsi="Arial" w:cs="Arial"/>
                <w:sz w:val="20"/>
                <w:szCs w:val="20"/>
                <w:lang w:eastAsia="fr-FR"/>
              </w:rPr>
            </w:pPr>
            <w:r w:rsidRPr="00A31447">
              <w:rPr>
                <w:rFonts w:ascii="Arial" w:eastAsia="Times New Roman" w:hAnsi="Arial" w:cs="Arial"/>
                <w:sz w:val="20"/>
                <w:szCs w:val="20"/>
                <w:lang w:eastAsia="fr-FR"/>
              </w:rPr>
              <w:t>Quantité moyenne par patient par an (flacon de 1000UI)</w:t>
            </w:r>
          </w:p>
        </w:tc>
        <w:tc>
          <w:tcPr>
            <w:tcW w:w="992" w:type="dxa"/>
            <w:tcBorders>
              <w:top w:val="nil"/>
              <w:left w:val="nil"/>
              <w:bottom w:val="single" w:sz="8" w:space="0" w:color="auto"/>
              <w:right w:val="single" w:sz="4" w:space="0" w:color="auto"/>
            </w:tcBorders>
            <w:shd w:val="clear" w:color="auto" w:fill="auto"/>
            <w:noWrap/>
            <w:vAlign w:val="bottom"/>
            <w:hideMark/>
          </w:tcPr>
          <w:p w14:paraId="25D92B7B"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18</w:t>
            </w:r>
          </w:p>
        </w:tc>
        <w:tc>
          <w:tcPr>
            <w:tcW w:w="1134" w:type="dxa"/>
            <w:tcBorders>
              <w:top w:val="nil"/>
              <w:left w:val="nil"/>
              <w:bottom w:val="single" w:sz="8" w:space="0" w:color="auto"/>
              <w:right w:val="single" w:sz="4" w:space="0" w:color="auto"/>
            </w:tcBorders>
            <w:shd w:val="clear" w:color="auto" w:fill="auto"/>
            <w:noWrap/>
            <w:vAlign w:val="bottom"/>
            <w:hideMark/>
          </w:tcPr>
          <w:p w14:paraId="1765E760"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313</w:t>
            </w:r>
          </w:p>
        </w:tc>
        <w:tc>
          <w:tcPr>
            <w:tcW w:w="1314" w:type="dxa"/>
            <w:tcBorders>
              <w:top w:val="nil"/>
              <w:left w:val="nil"/>
              <w:bottom w:val="single" w:sz="8" w:space="0" w:color="auto"/>
              <w:right w:val="single" w:sz="4" w:space="0" w:color="auto"/>
            </w:tcBorders>
            <w:shd w:val="clear" w:color="auto" w:fill="auto"/>
            <w:noWrap/>
            <w:vAlign w:val="bottom"/>
            <w:hideMark/>
          </w:tcPr>
          <w:p w14:paraId="3B6A119C" w14:textId="37E7B7C0" w:rsidR="00A31447" w:rsidRPr="00A31447" w:rsidRDefault="00A31447" w:rsidP="00A31447">
            <w:pPr>
              <w:spacing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w:t>
            </w:r>
            <w:r w:rsidRPr="00A31447">
              <w:rPr>
                <w:rFonts w:ascii="Arial" w:eastAsia="Times New Roman" w:hAnsi="Arial" w:cs="Arial"/>
                <w:sz w:val="20"/>
                <w:szCs w:val="20"/>
                <w:lang w:eastAsia="fr-FR"/>
              </w:rPr>
              <w:t>295</w:t>
            </w:r>
          </w:p>
        </w:tc>
        <w:tc>
          <w:tcPr>
            <w:tcW w:w="954" w:type="dxa"/>
            <w:tcBorders>
              <w:top w:val="nil"/>
              <w:left w:val="nil"/>
              <w:bottom w:val="single" w:sz="8" w:space="0" w:color="auto"/>
              <w:right w:val="single" w:sz="8" w:space="0" w:color="auto"/>
            </w:tcBorders>
            <w:shd w:val="clear" w:color="auto" w:fill="auto"/>
            <w:noWrap/>
            <w:vAlign w:val="bottom"/>
            <w:hideMark/>
          </w:tcPr>
          <w:p w14:paraId="6F326F4D" w14:textId="77777777" w:rsidR="00A31447" w:rsidRPr="00A31447" w:rsidRDefault="00A31447" w:rsidP="00A31447">
            <w:pPr>
              <w:spacing w:line="240" w:lineRule="auto"/>
              <w:jc w:val="center"/>
              <w:rPr>
                <w:rFonts w:ascii="Arial" w:eastAsia="Times New Roman" w:hAnsi="Arial" w:cs="Arial"/>
                <w:sz w:val="20"/>
                <w:szCs w:val="20"/>
                <w:lang w:eastAsia="fr-FR"/>
              </w:rPr>
            </w:pPr>
            <w:r w:rsidRPr="00A31447">
              <w:rPr>
                <w:rFonts w:ascii="Arial" w:eastAsia="Times New Roman" w:hAnsi="Arial" w:cs="Arial"/>
                <w:sz w:val="20"/>
                <w:szCs w:val="20"/>
                <w:lang w:eastAsia="fr-FR"/>
              </w:rPr>
              <w:t>+1 639%</w:t>
            </w:r>
          </w:p>
        </w:tc>
      </w:tr>
    </w:tbl>
    <w:p w14:paraId="0EBA1551" w14:textId="77777777" w:rsidR="00A31447" w:rsidRDefault="00A31447" w:rsidP="00A31447"/>
    <w:p w14:paraId="4F8115B8" w14:textId="0823C994" w:rsidR="00A31447" w:rsidRDefault="00A31447" w:rsidP="00A31447">
      <w:r>
        <w:t xml:space="preserve">Il n’y a qu’un seul et même patient traité par Mononine® en 2014 et 2015. </w:t>
      </w:r>
    </w:p>
    <w:p w14:paraId="4C1314FF" w14:textId="79345402" w:rsidR="00A31447" w:rsidRPr="00A31447" w:rsidRDefault="00A31447" w:rsidP="00A31447">
      <w:pPr>
        <w:rPr>
          <w:b/>
          <w:i/>
          <w:u w:val="single"/>
        </w:rPr>
      </w:pPr>
      <w:r w:rsidRPr="00A31447">
        <w:rPr>
          <w:b/>
          <w:i/>
          <w:u w:val="single"/>
        </w:rPr>
        <w:t>Rapport d’activité 2014 et 2015 pour le mononine</w:t>
      </w:r>
    </w:p>
    <w:p w14:paraId="0D25B71C" w14:textId="7AEE7028" w:rsidR="00773A2E" w:rsidRPr="00773A2E" w:rsidRDefault="00773A2E" w:rsidP="00773A2E">
      <w:pPr>
        <w:pStyle w:val="Titre3"/>
      </w:pPr>
      <w:bookmarkStart w:id="74" w:name="_Toc321297172"/>
      <w:r>
        <w:t>Discussion</w:t>
      </w:r>
      <w:bookmarkEnd w:id="74"/>
    </w:p>
    <w:p w14:paraId="3D71AB64" w14:textId="350ACCB4" w:rsidR="00E97326" w:rsidRDefault="00E97326" w:rsidP="00E97326">
      <w:pPr>
        <w:pStyle w:val="Titre2"/>
      </w:pPr>
      <w:bookmarkStart w:id="75" w:name="_Toc321297173"/>
      <w:r>
        <w:t>Vidaza</w:t>
      </w:r>
      <w:bookmarkEnd w:id="75"/>
      <w:r w:rsidR="00A31447">
        <w:t>® (azacytidine)</w:t>
      </w:r>
    </w:p>
    <w:p w14:paraId="1673AEC8" w14:textId="429E35F8" w:rsidR="00E97326" w:rsidRDefault="00E97326" w:rsidP="00E97326">
      <w:r>
        <w:t>Vidaza</w:t>
      </w:r>
      <w:r w:rsidR="00A31447">
        <w:t>®</w:t>
      </w:r>
      <w:r>
        <w:t xml:space="preserve"> est indiqué dans le traitement des patients adultes non éligibles pour une greffe de cellules souches hématopoïétiques (GCSH) et présentant :</w:t>
      </w:r>
    </w:p>
    <w:p w14:paraId="6F04ECC5" w14:textId="77777777" w:rsidR="00E97326" w:rsidRDefault="00E97326" w:rsidP="00E97326">
      <w:pPr>
        <w:pStyle w:val="Paragraphedeliste"/>
        <w:numPr>
          <w:ilvl w:val="0"/>
          <w:numId w:val="18"/>
        </w:numPr>
      </w:pPr>
      <w:r>
        <w:t>un syndrome myélodysplasique (SMD) de risque intermédiaire-2 ou élevé selon l'index pronostique international (International Prognostic Scoring System, IPSS),</w:t>
      </w:r>
    </w:p>
    <w:p w14:paraId="2AFC31A9" w14:textId="77777777" w:rsidR="00E97326" w:rsidRDefault="00E97326" w:rsidP="00E97326">
      <w:pPr>
        <w:pStyle w:val="Paragraphedeliste"/>
        <w:numPr>
          <w:ilvl w:val="0"/>
          <w:numId w:val="18"/>
        </w:numPr>
      </w:pPr>
      <w:r>
        <w:t>une leucémie myélomonocytaire chronique (LMMC) avec 10 à 29 % de blastes médullaires sans syndrome myéloprolifératif,</w:t>
      </w:r>
    </w:p>
    <w:p w14:paraId="2809F00C" w14:textId="77777777" w:rsidR="00E97326" w:rsidRDefault="00E97326" w:rsidP="00E97326">
      <w:pPr>
        <w:pStyle w:val="Paragraphedeliste"/>
        <w:numPr>
          <w:ilvl w:val="0"/>
          <w:numId w:val="18"/>
        </w:numPr>
      </w:pPr>
      <w:r>
        <w:t>une leucémie aiguë myéloblastique (LAM) avec 20 à 30 % de blastes et dysplasie de lignées multiples, selon la classification de l'Organisation mondiale de la santé (OMS).</w:t>
      </w:r>
    </w:p>
    <w:p w14:paraId="339D564B" w14:textId="74B221A7" w:rsidR="00E97326" w:rsidRDefault="00E97326" w:rsidP="00E97326">
      <w:r>
        <w:t>Vidaza</w:t>
      </w:r>
      <w:r w:rsidR="00557049">
        <w:t>®</w:t>
      </w:r>
      <w:r>
        <w:t xml:space="preserve"> est indiqué dans le traitement des patients adultes âgés de 65 ans et plus non éligibles pour une GCSH présentant une LAM avec </w:t>
      </w:r>
      <w:ins w:id="76" w:author="ça depend" w:date="2016-04-03T15:10:00Z">
        <w:r w:rsidR="006D7259">
          <w:t>plus de</w:t>
        </w:r>
      </w:ins>
      <w:bookmarkStart w:id="77" w:name="_GoBack"/>
      <w:bookmarkEnd w:id="77"/>
      <w:del w:id="78" w:author="ça depend" w:date="2016-04-03T15:10:00Z">
        <w:r w:rsidDel="006D7259">
          <w:delText>&gt;</w:delText>
        </w:r>
      </w:del>
      <w:r>
        <w:t xml:space="preserve"> 30 % de blastes médullaires selon la classification de l'OMS.</w:t>
      </w:r>
    </w:p>
    <w:p w14:paraId="465BC823" w14:textId="3CE079D6" w:rsidR="00E97326" w:rsidRDefault="00E97326" w:rsidP="00E97326">
      <w:r>
        <w:t>1</w:t>
      </w:r>
      <w:r w:rsidRPr="00E97326">
        <w:rPr>
          <w:vertAlign w:val="superscript"/>
        </w:rPr>
        <w:t>er</w:t>
      </w:r>
      <w:r>
        <w:t xml:space="preserve"> cycle (28jours) : 75mg/m</w:t>
      </w:r>
      <w:r>
        <w:rPr>
          <w:vertAlign w:val="superscript"/>
        </w:rPr>
        <w:t>2</w:t>
      </w:r>
      <w:r>
        <w:t xml:space="preserve">/j en SC pendant 1 semaine </w:t>
      </w:r>
    </w:p>
    <w:p w14:paraId="627851A1" w14:textId="20264254" w:rsidR="00E97326" w:rsidRDefault="00E97326" w:rsidP="00E97326">
      <w:r>
        <w:t>A partir du 2</w:t>
      </w:r>
      <w:r w:rsidRPr="00E97326">
        <w:rPr>
          <w:vertAlign w:val="superscript"/>
        </w:rPr>
        <w:t>ème</w:t>
      </w:r>
      <w:r>
        <w:t xml:space="preserve"> cycle on adapte les doses aux valeurs hématologiques.</w:t>
      </w:r>
    </w:p>
    <w:p w14:paraId="39CBFDF6" w14:textId="2608C578" w:rsidR="00E97326" w:rsidRDefault="00E97326" w:rsidP="00E97326">
      <w:r>
        <w:lastRenderedPageBreak/>
        <w:t>Il est recommandée de réaliser minimum 6 cycles, ensuite le traitement est poursuivi tant qu’il apporte des bénéfices au patient.</w:t>
      </w:r>
    </w:p>
    <w:p w14:paraId="6422CC69" w14:textId="77777777" w:rsidR="00E97326" w:rsidRDefault="00E97326" w:rsidP="00E97326"/>
    <w:p w14:paraId="398C4098" w14:textId="63A4B572" w:rsidR="00E97326" w:rsidRDefault="00E97326" w:rsidP="00E97326">
      <w:r>
        <w:t>Pour un p</w:t>
      </w:r>
      <w:r w:rsidR="00473D7E">
        <w:t>atient d’une surface corporelle de 1,7m</w:t>
      </w:r>
      <w:r w:rsidR="00473D7E" w:rsidRPr="00473D7E">
        <w:rPr>
          <w:vertAlign w:val="superscript"/>
        </w:rPr>
        <w:t>2</w:t>
      </w:r>
      <w:r w:rsidR="0069478D">
        <w:t xml:space="preserve"> la posologie est de 127,5mg/j et de 892,5mg/semaine</w:t>
      </w:r>
      <w:r w:rsidR="00473D7E">
        <w:t xml:space="preserve">. Cela représente </w:t>
      </w:r>
      <w:r w:rsidR="0069478D">
        <w:t>9 flacons/semaine.</w:t>
      </w:r>
    </w:p>
    <w:p w14:paraId="4DEB217B" w14:textId="77777777" w:rsidR="00557049" w:rsidRDefault="00557049" w:rsidP="00E97326"/>
    <w:p w14:paraId="22F9C91A" w14:textId="773FE7F7" w:rsidR="0069478D" w:rsidRDefault="00557049" w:rsidP="00E97326">
      <w:r>
        <w:t>P</w:t>
      </w:r>
      <w:r w:rsidR="0069478D">
        <w:t>rix</w:t>
      </w:r>
      <w:r>
        <w:t xml:space="preserve"> : </w:t>
      </w:r>
      <w:r w:rsidR="0069478D">
        <w:t>325,29€</w:t>
      </w:r>
      <w:r>
        <w:t xml:space="preserve">. </w:t>
      </w:r>
      <w:r w:rsidRPr="00557049">
        <w:rPr>
          <w:b/>
          <w:i/>
          <w:u w:val="single"/>
        </w:rPr>
        <w:t>HT ou TTC ?</w:t>
      </w:r>
      <w:r w:rsidR="0069478D">
        <w:t xml:space="preserve"> 1 semaine de traitement coûte 2 927,61€.</w:t>
      </w:r>
    </w:p>
    <w:p w14:paraId="28519735" w14:textId="77777777" w:rsidR="00773A2E" w:rsidRDefault="00773A2E" w:rsidP="00E97326"/>
    <w:p w14:paraId="5D229CA7" w14:textId="27E88F7F" w:rsidR="00773A2E" w:rsidRDefault="00773A2E" w:rsidP="00773A2E">
      <w:pPr>
        <w:pStyle w:val="Titre3"/>
      </w:pPr>
      <w:bookmarkStart w:id="79" w:name="_Toc321297174"/>
      <w:r>
        <w:t>Résultats</w:t>
      </w:r>
      <w:bookmarkEnd w:id="79"/>
      <w:r>
        <w:t xml:space="preserve"> </w:t>
      </w:r>
    </w:p>
    <w:p w14:paraId="13E088B0" w14:textId="1FD5C086" w:rsidR="00773A2E" w:rsidRPr="00E97326" w:rsidRDefault="00773A2E" w:rsidP="00773A2E">
      <w:pPr>
        <w:pStyle w:val="Titre3"/>
      </w:pPr>
      <w:bookmarkStart w:id="80" w:name="_Toc321297175"/>
      <w:r>
        <w:t>Discussion</w:t>
      </w:r>
      <w:bookmarkEnd w:id="80"/>
    </w:p>
    <w:p w14:paraId="5E87069C" w14:textId="77777777" w:rsidR="00724E00" w:rsidRDefault="00724E00">
      <w:pPr>
        <w:spacing w:line="240" w:lineRule="auto"/>
        <w:jc w:val="left"/>
        <w:rPr>
          <w:rFonts w:asciiTheme="majorHAnsi" w:eastAsiaTheme="majorEastAsia" w:hAnsiTheme="majorHAnsi" w:cstheme="majorBidi"/>
          <w:b/>
          <w:bCs/>
          <w:color w:val="345A8A" w:themeColor="accent1" w:themeShade="B5"/>
          <w:sz w:val="32"/>
          <w:szCs w:val="32"/>
        </w:rPr>
      </w:pPr>
      <w:r>
        <w:br w:type="page"/>
      </w:r>
    </w:p>
    <w:p w14:paraId="03FAA4D4" w14:textId="0ED6B915" w:rsidR="00BF54EE" w:rsidRDefault="00DC0C94" w:rsidP="00BF54EE">
      <w:pPr>
        <w:pStyle w:val="Titre1"/>
      </w:pPr>
      <w:bookmarkStart w:id="81" w:name="_Toc321297176"/>
      <w:r>
        <w:lastRenderedPageBreak/>
        <w:t>Conclusion</w:t>
      </w:r>
      <w:bookmarkEnd w:id="81"/>
    </w:p>
    <w:p w14:paraId="3CEC3202" w14:textId="77777777" w:rsidR="00724E00" w:rsidRDefault="00724E00">
      <w:pPr>
        <w:spacing w:line="240" w:lineRule="auto"/>
        <w:jc w:val="left"/>
        <w:rPr>
          <w:rFonts w:asciiTheme="majorHAnsi" w:eastAsiaTheme="majorEastAsia" w:hAnsiTheme="majorHAnsi" w:cstheme="majorBidi"/>
          <w:b/>
          <w:bCs/>
          <w:color w:val="345A8A" w:themeColor="accent1" w:themeShade="B5"/>
          <w:sz w:val="32"/>
          <w:szCs w:val="32"/>
        </w:rPr>
      </w:pPr>
      <w:r>
        <w:br w:type="page"/>
      </w:r>
    </w:p>
    <w:p w14:paraId="41920274" w14:textId="7D158069" w:rsidR="00BF54EE" w:rsidRDefault="00BF54EE" w:rsidP="00E41A24">
      <w:pPr>
        <w:pStyle w:val="Titre1"/>
      </w:pPr>
      <w:bookmarkStart w:id="82" w:name="_Toc321297177"/>
      <w:r>
        <w:lastRenderedPageBreak/>
        <w:t>Bibliographie</w:t>
      </w:r>
      <w:bookmarkEnd w:id="82"/>
      <w:r>
        <w:t xml:space="preserve"> </w:t>
      </w:r>
    </w:p>
    <w:p w14:paraId="1974E0C7" w14:textId="77777777" w:rsidR="00BF54EE" w:rsidRDefault="00BF54EE" w:rsidP="00BF54EE">
      <w:r>
        <w:t xml:space="preserve">(K1) </w:t>
      </w:r>
      <w:hyperlink r:id="rId10" w:history="1">
        <w:r w:rsidRPr="000429D0">
          <w:rPr>
            <w:rStyle w:val="Lienhypertexte"/>
          </w:rPr>
          <w:t>http://www.omedit-hautenormandie.fr/Files/cbu_aspects_reglementaires_et_impacts.pdf</w:t>
        </w:r>
      </w:hyperlink>
      <w:r>
        <w:t xml:space="preserve"> consulté le 07 févr.-16 créé le 4 dec 2012</w:t>
      </w:r>
    </w:p>
    <w:p w14:paraId="66073F6D" w14:textId="402A2141" w:rsidR="00BD74C9" w:rsidRDefault="00BD74C9" w:rsidP="00BF54EE">
      <w:r>
        <w:t xml:space="preserve">(K2) Monographie Vidal </w:t>
      </w:r>
    </w:p>
    <w:p w14:paraId="7A20D379" w14:textId="6E83201F" w:rsidR="00330D8E" w:rsidRDefault="00330D8E" w:rsidP="00330D8E">
      <w:pPr>
        <w:jc w:val="left"/>
      </w:pPr>
      <w:r>
        <w:t xml:space="preserve">(K3) </w:t>
      </w:r>
      <w:hyperlink r:id="rId11" w:history="1">
        <w:r w:rsidRPr="00552D05">
          <w:rPr>
            <w:rStyle w:val="Lienhypertexte"/>
          </w:rPr>
          <w:t>http://ansm.sante.fr/Dossiers/Referentiels-de-bon-usage-des-medicaments/Antifongiques-et-antibiotiques/Liste-des-medicaments-antifongiques-et-antibiotiques/AMBISOME-50mg-poudre-pour-suspension-de-liposomes-pour-perfusion</w:t>
        </w:r>
      </w:hyperlink>
      <w:r>
        <w:t xml:space="preserve"> consulté le 21 mars</w:t>
      </w:r>
      <w:r w:rsidR="00C01DC4">
        <w:t xml:space="preserve"> 2016</w:t>
      </w:r>
      <w:r>
        <w:t xml:space="preserve">, mise à jour </w:t>
      </w:r>
      <w:r w:rsidR="00C01DC4">
        <w:t>e</w:t>
      </w:r>
      <w:r>
        <w:t>n 2016</w:t>
      </w:r>
    </w:p>
    <w:p w14:paraId="668AEEDB" w14:textId="30967610" w:rsidR="00C01DC4" w:rsidRDefault="00C01DC4" w:rsidP="00330D8E">
      <w:pPr>
        <w:jc w:val="left"/>
      </w:pPr>
      <w:r>
        <w:t xml:space="preserve">(K4) HAS santé : </w:t>
      </w:r>
      <w:hyperlink r:id="rId12" w:history="1">
        <w:r w:rsidRPr="00226413">
          <w:rPr>
            <w:rStyle w:val="Lienhypertexte"/>
          </w:rPr>
          <w:t>http://www.has-sante.fr/portail/upload/docs/application/pdf/ct032361.pdf</w:t>
        </w:r>
      </w:hyperlink>
      <w:r>
        <w:t xml:space="preserve">  consulté le 3 avril 2016, mise à jour le 30 novembre 2015.</w:t>
      </w:r>
    </w:p>
    <w:p w14:paraId="52423490" w14:textId="50E75898" w:rsidR="003F2998" w:rsidRDefault="003F2998" w:rsidP="00330D8E">
      <w:pPr>
        <w:jc w:val="left"/>
      </w:pPr>
      <w:r>
        <w:t>(K5) Antibioguide</w:t>
      </w:r>
    </w:p>
    <w:p w14:paraId="33DFF475" w14:textId="77777777" w:rsidR="00BF54EE" w:rsidRPr="00BF54EE" w:rsidRDefault="00BF54EE" w:rsidP="00BF54EE"/>
    <w:sectPr w:rsidR="00BF54EE" w:rsidRPr="00BF54EE" w:rsidSect="00C51AEA">
      <w:footerReference w:type="even" r:id="rId13"/>
      <w:footerReference w:type="default" r:id="rId14"/>
      <w:pgSz w:w="11900" w:h="16840"/>
      <w:pgMar w:top="1440" w:right="1440" w:bottom="1440" w:left="1440" w:header="709" w:footer="709" w:gutter="0"/>
      <w:pgNumType w:start="1"/>
      <w:cols w:space="708"/>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ça depend" w:date="2016-04-03T14:49:00Z" w:initials="çd">
    <w:p w14:paraId="3B5F9502" w14:textId="453B74A0" w:rsidR="007E6995" w:rsidRDefault="007E6995">
      <w:pPr>
        <w:pStyle w:val="Commentaire"/>
      </w:pPr>
      <w:r>
        <w:rPr>
          <w:rStyle w:val="Marquedecommentaire"/>
        </w:rPr>
        <w:annotationRef/>
      </w:r>
      <w:r>
        <w:t>2.5millions en plus mais par rapport à combien ?</w:t>
      </w:r>
    </w:p>
  </w:comment>
  <w:comment w:id="8" w:author="ça depend" w:date="2016-04-03T14:52:00Z" w:initials="çd">
    <w:p w14:paraId="313C954C" w14:textId="73018E83" w:rsidR="007E6995" w:rsidRDefault="007E6995">
      <w:pPr>
        <w:pStyle w:val="Commentaire"/>
      </w:pPr>
      <w:r>
        <w:rPr>
          <w:rStyle w:val="Marquedecommentaire"/>
        </w:rPr>
        <w:annotationRef/>
      </w:r>
      <w:r>
        <w:t xml:space="preserve">« Outils » n’est pas plus adapté ? </w:t>
      </w:r>
    </w:p>
  </w:comment>
  <w:comment w:id="38" w:author="ça depend" w:date="2016-04-03T15:00:00Z" w:initials="çd">
    <w:p w14:paraId="3C08A5C2" w14:textId="6BD68D27" w:rsidR="005440A1" w:rsidRDefault="005440A1">
      <w:pPr>
        <w:pStyle w:val="Commentaire"/>
      </w:pPr>
      <w:r>
        <w:rPr>
          <w:rStyle w:val="Marquedecommentaire"/>
        </w:rPr>
        <w:annotationRef/>
      </w:r>
      <w:r>
        <w:t>2 fois « dans » trop proche</w:t>
      </w:r>
    </w:p>
  </w:comment>
  <w:comment w:id="40" w:author="ça depend" w:date="2016-04-03T15:01:00Z" w:initials="çd">
    <w:p w14:paraId="1AD07335" w14:textId="4C0CA7A0" w:rsidR="005440A1" w:rsidRDefault="005440A1">
      <w:pPr>
        <w:pStyle w:val="Commentaire"/>
      </w:pPr>
      <w:r>
        <w:rPr>
          <w:rStyle w:val="Marquedecommentaire"/>
        </w:rPr>
        <w:annotationRef/>
      </w:r>
      <w:r>
        <w:t>Un peu de couleur ? </w:t>
      </w:r>
      <w:r>
        <w:sym w:font="Wingdings" w:char="F04A"/>
      </w:r>
    </w:p>
  </w:comment>
  <w:comment w:id="56" w:author="ça depend" w:date="2016-04-03T15:05:00Z" w:initials="çd">
    <w:p w14:paraId="66933DAD" w14:textId="35437571" w:rsidR="005440A1" w:rsidRDefault="005440A1">
      <w:pPr>
        <w:pStyle w:val="Commentaire"/>
      </w:pPr>
      <w:r>
        <w:rPr>
          <w:rStyle w:val="Marquedecommentaire"/>
        </w:rPr>
        <w:annotationRef/>
      </w:r>
      <w:r>
        <w:t>Je n’aurais pas mis le premier tableau, juste le corrigé et en indiquant que tu as corrigé les données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F9502" w15:done="0"/>
  <w15:commentEx w15:paraId="313C954C" w15:done="0"/>
  <w15:commentEx w15:paraId="3C08A5C2" w15:done="0"/>
  <w15:commentEx w15:paraId="1AD07335" w15:done="0"/>
  <w15:commentEx w15:paraId="66933D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5C982" w14:textId="77777777" w:rsidR="003E4E29" w:rsidRDefault="003E4E29" w:rsidP="00A02D40">
      <w:pPr>
        <w:spacing w:line="240" w:lineRule="auto"/>
      </w:pPr>
      <w:r>
        <w:separator/>
      </w:r>
    </w:p>
  </w:endnote>
  <w:endnote w:type="continuationSeparator" w:id="0">
    <w:p w14:paraId="22516E2B" w14:textId="77777777" w:rsidR="003E4E29" w:rsidRDefault="003E4E29" w:rsidP="00A02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F31F8" w14:textId="77777777" w:rsidR="007E6995" w:rsidRDefault="007E6995" w:rsidP="00A02D4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C91247" w14:textId="77777777" w:rsidR="007E6995" w:rsidRDefault="007E6995" w:rsidP="00A02D4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1F454" w14:textId="77777777" w:rsidR="007E6995" w:rsidRDefault="007E6995" w:rsidP="00A02D4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D7259">
      <w:rPr>
        <w:rStyle w:val="Numrodepage"/>
        <w:noProof/>
      </w:rPr>
      <w:t>15</w:t>
    </w:r>
    <w:r>
      <w:rPr>
        <w:rStyle w:val="Numrodepage"/>
      </w:rPr>
      <w:fldChar w:fldCharType="end"/>
    </w:r>
  </w:p>
  <w:p w14:paraId="6949D94B" w14:textId="77777777" w:rsidR="007E6995" w:rsidRDefault="007E6995" w:rsidP="00A02D40">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39AAC" w14:textId="77777777" w:rsidR="003E4E29" w:rsidRDefault="003E4E29" w:rsidP="00A02D40">
      <w:pPr>
        <w:spacing w:line="240" w:lineRule="auto"/>
      </w:pPr>
      <w:r>
        <w:separator/>
      </w:r>
    </w:p>
  </w:footnote>
  <w:footnote w:type="continuationSeparator" w:id="0">
    <w:p w14:paraId="7F99E53A" w14:textId="77777777" w:rsidR="003E4E29" w:rsidRDefault="003E4E29" w:rsidP="00A02D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1F25"/>
    <w:multiLevelType w:val="hybridMultilevel"/>
    <w:tmpl w:val="C4C8B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155AEE"/>
    <w:multiLevelType w:val="hybridMultilevel"/>
    <w:tmpl w:val="6764E1AC"/>
    <w:lvl w:ilvl="0" w:tplc="CF9AC4EC">
      <w:start w:val="1"/>
      <w:numFmt w:val="upperRoman"/>
      <w:pStyle w:val="TitreI"/>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976005"/>
    <w:multiLevelType w:val="hybridMultilevel"/>
    <w:tmpl w:val="BF4EC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32B61"/>
    <w:multiLevelType w:val="hybridMultilevel"/>
    <w:tmpl w:val="A4B06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192BBF"/>
    <w:multiLevelType w:val="hybridMultilevel"/>
    <w:tmpl w:val="DC261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6520DA"/>
    <w:multiLevelType w:val="hybridMultilevel"/>
    <w:tmpl w:val="274E4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B94F95"/>
    <w:multiLevelType w:val="multilevel"/>
    <w:tmpl w:val="C4C8B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8BE028C"/>
    <w:multiLevelType w:val="hybridMultilevel"/>
    <w:tmpl w:val="ABFA43DA"/>
    <w:lvl w:ilvl="0" w:tplc="098A34CA">
      <w:start w:val="1"/>
      <w:numFmt w:val="decimal"/>
      <w:pStyle w:val="TitreII"/>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8" w15:restartNumberingAfterBreak="0">
    <w:nsid w:val="3C2643FA"/>
    <w:multiLevelType w:val="hybridMultilevel"/>
    <w:tmpl w:val="0B6A5E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AA42C5"/>
    <w:multiLevelType w:val="hybridMultilevel"/>
    <w:tmpl w:val="92ECD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FA188C"/>
    <w:multiLevelType w:val="hybridMultilevel"/>
    <w:tmpl w:val="BCBA9D88"/>
    <w:lvl w:ilvl="0" w:tplc="FE3839C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9C771A"/>
    <w:multiLevelType w:val="hybridMultilevel"/>
    <w:tmpl w:val="F44EF112"/>
    <w:lvl w:ilvl="0" w:tplc="81C4AA5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DB0E0F"/>
    <w:multiLevelType w:val="hybridMultilevel"/>
    <w:tmpl w:val="34C60642"/>
    <w:lvl w:ilvl="0" w:tplc="C352BB94">
      <w:start w:val="1"/>
      <w:numFmt w:val="low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7531AE"/>
    <w:multiLevelType w:val="hybridMultilevel"/>
    <w:tmpl w:val="11F6815C"/>
    <w:lvl w:ilvl="0" w:tplc="E0E42940">
      <w:start w:val="1"/>
      <w:numFmt w:val="lowerLetter"/>
      <w:pStyle w:val="TitreIII"/>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4" w15:restartNumberingAfterBreak="0">
    <w:nsid w:val="677951CE"/>
    <w:multiLevelType w:val="hybridMultilevel"/>
    <w:tmpl w:val="1F3EEA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CC338C6"/>
    <w:multiLevelType w:val="hybridMultilevel"/>
    <w:tmpl w:val="A8683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2F4D1D"/>
    <w:multiLevelType w:val="hybridMultilevel"/>
    <w:tmpl w:val="FC76ED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12"/>
  </w:num>
  <w:num w:numId="5">
    <w:abstractNumId w:val="13"/>
  </w:num>
  <w:num w:numId="6">
    <w:abstractNumId w:val="13"/>
  </w:num>
  <w:num w:numId="7">
    <w:abstractNumId w:val="13"/>
  </w:num>
  <w:num w:numId="8">
    <w:abstractNumId w:val="1"/>
  </w:num>
  <w:num w:numId="9">
    <w:abstractNumId w:val="7"/>
  </w:num>
  <w:num w:numId="10">
    <w:abstractNumId w:val="13"/>
  </w:num>
  <w:num w:numId="11">
    <w:abstractNumId w:val="12"/>
  </w:num>
  <w:num w:numId="12">
    <w:abstractNumId w:val="13"/>
  </w:num>
  <w:num w:numId="13">
    <w:abstractNumId w:val="13"/>
  </w:num>
  <w:num w:numId="14">
    <w:abstractNumId w:val="9"/>
  </w:num>
  <w:num w:numId="15">
    <w:abstractNumId w:val="11"/>
  </w:num>
  <w:num w:numId="16">
    <w:abstractNumId w:val="16"/>
  </w:num>
  <w:num w:numId="17">
    <w:abstractNumId w:val="4"/>
  </w:num>
  <w:num w:numId="18">
    <w:abstractNumId w:val="15"/>
  </w:num>
  <w:num w:numId="19">
    <w:abstractNumId w:val="2"/>
  </w:num>
  <w:num w:numId="20">
    <w:abstractNumId w:val="14"/>
  </w:num>
  <w:num w:numId="21">
    <w:abstractNumId w:val="8"/>
  </w:num>
  <w:num w:numId="22">
    <w:abstractNumId w:val="3"/>
  </w:num>
  <w:num w:numId="23">
    <w:abstractNumId w:val="0"/>
  </w:num>
  <w:num w:numId="24">
    <w:abstractNumId w:val="6"/>
  </w:num>
  <w:num w:numId="25">
    <w:abstractNumId w:val="10"/>
  </w:num>
  <w:num w:numId="2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ça depend">
    <w15:presenceInfo w15:providerId="None" w15:userId="ça depe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C94"/>
    <w:rsid w:val="0000138A"/>
    <w:rsid w:val="00043090"/>
    <w:rsid w:val="00057ADF"/>
    <w:rsid w:val="00094AFC"/>
    <w:rsid w:val="000E5C95"/>
    <w:rsid w:val="000F79A6"/>
    <w:rsid w:val="00116168"/>
    <w:rsid w:val="001609B1"/>
    <w:rsid w:val="001A68C3"/>
    <w:rsid w:val="001B22B0"/>
    <w:rsid w:val="001B259F"/>
    <w:rsid w:val="001E3DD8"/>
    <w:rsid w:val="001E754C"/>
    <w:rsid w:val="00213C73"/>
    <w:rsid w:val="00231911"/>
    <w:rsid w:val="002379B2"/>
    <w:rsid w:val="0025623D"/>
    <w:rsid w:val="00290E4D"/>
    <w:rsid w:val="002E22AE"/>
    <w:rsid w:val="002E736E"/>
    <w:rsid w:val="003046AD"/>
    <w:rsid w:val="00330D8E"/>
    <w:rsid w:val="00337B5B"/>
    <w:rsid w:val="00343AF2"/>
    <w:rsid w:val="00385763"/>
    <w:rsid w:val="003879E7"/>
    <w:rsid w:val="003B558A"/>
    <w:rsid w:val="003D2617"/>
    <w:rsid w:val="003E4E29"/>
    <w:rsid w:val="003E6E97"/>
    <w:rsid w:val="003F2998"/>
    <w:rsid w:val="003F29F5"/>
    <w:rsid w:val="00412DB5"/>
    <w:rsid w:val="00421413"/>
    <w:rsid w:val="0046031B"/>
    <w:rsid w:val="00473D7E"/>
    <w:rsid w:val="00495257"/>
    <w:rsid w:val="004D2CCB"/>
    <w:rsid w:val="004F05A6"/>
    <w:rsid w:val="005440A1"/>
    <w:rsid w:val="00557049"/>
    <w:rsid w:val="005643E2"/>
    <w:rsid w:val="00595C88"/>
    <w:rsid w:val="005B4C3D"/>
    <w:rsid w:val="005D1DB9"/>
    <w:rsid w:val="005F4560"/>
    <w:rsid w:val="00607BC8"/>
    <w:rsid w:val="006326C2"/>
    <w:rsid w:val="00655650"/>
    <w:rsid w:val="006700CE"/>
    <w:rsid w:val="0069478D"/>
    <w:rsid w:val="006B0166"/>
    <w:rsid w:val="006B3001"/>
    <w:rsid w:val="006C65A3"/>
    <w:rsid w:val="006D69B0"/>
    <w:rsid w:val="006D7259"/>
    <w:rsid w:val="00720D72"/>
    <w:rsid w:val="00724E00"/>
    <w:rsid w:val="0074572F"/>
    <w:rsid w:val="0075181D"/>
    <w:rsid w:val="00761A3C"/>
    <w:rsid w:val="00773A2E"/>
    <w:rsid w:val="007A6750"/>
    <w:rsid w:val="007E6995"/>
    <w:rsid w:val="007F2E04"/>
    <w:rsid w:val="00803C05"/>
    <w:rsid w:val="00810656"/>
    <w:rsid w:val="0084429B"/>
    <w:rsid w:val="00870897"/>
    <w:rsid w:val="00876DC9"/>
    <w:rsid w:val="008966D6"/>
    <w:rsid w:val="008A2C65"/>
    <w:rsid w:val="008D12F3"/>
    <w:rsid w:val="008E624F"/>
    <w:rsid w:val="009A7493"/>
    <w:rsid w:val="009C24FE"/>
    <w:rsid w:val="009C65DD"/>
    <w:rsid w:val="009E72DB"/>
    <w:rsid w:val="009F57AA"/>
    <w:rsid w:val="00A02D40"/>
    <w:rsid w:val="00A31447"/>
    <w:rsid w:val="00A43876"/>
    <w:rsid w:val="00A6096E"/>
    <w:rsid w:val="00A94D05"/>
    <w:rsid w:val="00AB5615"/>
    <w:rsid w:val="00AC0B8D"/>
    <w:rsid w:val="00AC4B74"/>
    <w:rsid w:val="00B448CF"/>
    <w:rsid w:val="00B66A65"/>
    <w:rsid w:val="00B730FF"/>
    <w:rsid w:val="00BA0B44"/>
    <w:rsid w:val="00BA6B41"/>
    <w:rsid w:val="00BD74C9"/>
    <w:rsid w:val="00BF54EE"/>
    <w:rsid w:val="00C01DC4"/>
    <w:rsid w:val="00C04408"/>
    <w:rsid w:val="00C13716"/>
    <w:rsid w:val="00C26B3C"/>
    <w:rsid w:val="00C41827"/>
    <w:rsid w:val="00C51AEA"/>
    <w:rsid w:val="00C65412"/>
    <w:rsid w:val="00C83648"/>
    <w:rsid w:val="00C84FEC"/>
    <w:rsid w:val="00CB4112"/>
    <w:rsid w:val="00D11F93"/>
    <w:rsid w:val="00D21F93"/>
    <w:rsid w:val="00D41A18"/>
    <w:rsid w:val="00D5098C"/>
    <w:rsid w:val="00D62BF4"/>
    <w:rsid w:val="00D66C90"/>
    <w:rsid w:val="00D765E2"/>
    <w:rsid w:val="00D97548"/>
    <w:rsid w:val="00D97CB3"/>
    <w:rsid w:val="00DA48A7"/>
    <w:rsid w:val="00DC0C94"/>
    <w:rsid w:val="00E07D26"/>
    <w:rsid w:val="00E41A24"/>
    <w:rsid w:val="00E50FF3"/>
    <w:rsid w:val="00E53D52"/>
    <w:rsid w:val="00E560E4"/>
    <w:rsid w:val="00E62D74"/>
    <w:rsid w:val="00E70082"/>
    <w:rsid w:val="00E7613E"/>
    <w:rsid w:val="00E97326"/>
    <w:rsid w:val="00EA2E98"/>
    <w:rsid w:val="00ED1B8A"/>
    <w:rsid w:val="00EE00F5"/>
    <w:rsid w:val="00F26298"/>
    <w:rsid w:val="00F354B0"/>
    <w:rsid w:val="00F45F19"/>
    <w:rsid w:val="00F64479"/>
    <w:rsid w:val="00F8737A"/>
    <w:rsid w:val="00F93F32"/>
    <w:rsid w:val="00FC27FF"/>
    <w:rsid w:val="00FF0A2A"/>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6781F"/>
  <w15:docId w15:val="{455074FE-87C2-48A1-8272-EE8492A3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59F"/>
    <w:pPr>
      <w:spacing w:line="360" w:lineRule="auto"/>
      <w:jc w:val="both"/>
    </w:pPr>
    <w:rPr>
      <w:rFonts w:ascii="Times New Roman" w:eastAsiaTheme="minorHAnsi" w:hAnsi="Times New Roman"/>
      <w:szCs w:val="22"/>
      <w:lang w:eastAsia="en-US"/>
    </w:rPr>
  </w:style>
  <w:style w:type="paragraph" w:styleId="Titre1">
    <w:name w:val="heading 1"/>
    <w:basedOn w:val="Normal"/>
    <w:next w:val="Normal"/>
    <w:link w:val="Titre1Car"/>
    <w:uiPriority w:val="9"/>
    <w:qFormat/>
    <w:rsid w:val="007457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457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4572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75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sum">
    <w:name w:val="Résumé"/>
    <w:basedOn w:val="Normal"/>
    <w:qFormat/>
    <w:rsid w:val="00AC0B8D"/>
    <w:pPr>
      <w:pBdr>
        <w:top w:val="single" w:sz="18" w:space="1" w:color="FF0000"/>
        <w:left w:val="single" w:sz="18" w:space="4" w:color="FF0000"/>
        <w:bottom w:val="single" w:sz="18" w:space="1" w:color="FF0000"/>
        <w:right w:val="single" w:sz="18" w:space="4" w:color="FF0000"/>
      </w:pBdr>
    </w:pPr>
  </w:style>
  <w:style w:type="paragraph" w:customStyle="1" w:styleId="GrandTitre">
    <w:name w:val="Grand Titre"/>
    <w:basedOn w:val="Normal"/>
    <w:qFormat/>
    <w:rsid w:val="0075181D"/>
    <w:pPr>
      <w:pBdr>
        <w:top w:val="single" w:sz="4" w:space="1" w:color="auto"/>
        <w:left w:val="single" w:sz="4" w:space="4" w:color="auto"/>
        <w:bottom w:val="single" w:sz="4" w:space="1" w:color="auto"/>
        <w:right w:val="single" w:sz="4" w:space="4" w:color="auto"/>
      </w:pBdr>
      <w:spacing w:after="60"/>
      <w:jc w:val="center"/>
      <w:outlineLvl w:val="0"/>
    </w:pPr>
    <w:rPr>
      <w:rFonts w:cs="Times New Roman"/>
      <w:smallCaps/>
      <w:color w:val="8064A2" w:themeColor="accent4"/>
      <w:sz w:val="36"/>
    </w:rPr>
  </w:style>
  <w:style w:type="paragraph" w:customStyle="1" w:styleId="Grandtitre0">
    <w:name w:val="Grand titre"/>
    <w:basedOn w:val="Titre1"/>
    <w:qFormat/>
    <w:rsid w:val="0074572F"/>
    <w:pPr>
      <w:pBdr>
        <w:top w:val="single" w:sz="4" w:space="1" w:color="auto"/>
        <w:left w:val="single" w:sz="4" w:space="4" w:color="auto"/>
        <w:bottom w:val="single" w:sz="4" w:space="1" w:color="auto"/>
        <w:right w:val="single" w:sz="4" w:space="4" w:color="auto"/>
      </w:pBdr>
      <w:spacing w:before="0"/>
      <w:ind w:left="432" w:hanging="432"/>
      <w:jc w:val="center"/>
    </w:pPr>
    <w:rPr>
      <w:rFonts w:ascii="Times New Roman" w:hAnsi="Times New Roman" w:cs="Times New Roman"/>
      <w:b w:val="0"/>
      <w:bCs w:val="0"/>
      <w:smallCaps/>
      <w:color w:val="8064A2" w:themeColor="accent4"/>
      <w:sz w:val="36"/>
      <w:szCs w:val="36"/>
    </w:rPr>
  </w:style>
  <w:style w:type="character" w:customStyle="1" w:styleId="Titre1Car">
    <w:name w:val="Titre 1 Car"/>
    <w:basedOn w:val="Policepardfaut"/>
    <w:link w:val="Titre1"/>
    <w:uiPriority w:val="9"/>
    <w:rsid w:val="0074572F"/>
    <w:rPr>
      <w:rFonts w:asciiTheme="majorHAnsi" w:eastAsiaTheme="majorEastAsia" w:hAnsiTheme="majorHAnsi" w:cstheme="majorBidi"/>
      <w:b/>
      <w:bCs/>
      <w:color w:val="345A8A" w:themeColor="accent1" w:themeShade="B5"/>
      <w:sz w:val="32"/>
      <w:szCs w:val="32"/>
    </w:rPr>
  </w:style>
  <w:style w:type="paragraph" w:customStyle="1" w:styleId="TitreI">
    <w:name w:val="Titre I"/>
    <w:basedOn w:val="Titre1"/>
    <w:autoRedefine/>
    <w:qFormat/>
    <w:rsid w:val="00F45F19"/>
    <w:pPr>
      <w:numPr>
        <w:numId w:val="8"/>
      </w:numPr>
      <w:spacing w:before="0"/>
    </w:pPr>
    <w:rPr>
      <w:rFonts w:cs="Times New Roman"/>
      <w:b w:val="0"/>
      <w:color w:val="F79646" w:themeColor="accent6"/>
      <w:szCs w:val="28"/>
      <w:u w:val="single"/>
    </w:rPr>
  </w:style>
  <w:style w:type="paragraph" w:customStyle="1" w:styleId="TitreII">
    <w:name w:val="Titre II"/>
    <w:basedOn w:val="Titre2"/>
    <w:autoRedefine/>
    <w:qFormat/>
    <w:rsid w:val="00F45F19"/>
    <w:pPr>
      <w:numPr>
        <w:numId w:val="9"/>
      </w:numPr>
    </w:pPr>
    <w:rPr>
      <w:rFonts w:cs="Times New Roman"/>
      <w:b w:val="0"/>
      <w:bCs w:val="0"/>
      <w:color w:val="4BACC6" w:themeColor="accent5"/>
      <w:sz w:val="28"/>
      <w:szCs w:val="28"/>
      <w:u w:val="single"/>
    </w:rPr>
  </w:style>
  <w:style w:type="character" w:customStyle="1" w:styleId="Titre2Car">
    <w:name w:val="Titre 2 Car"/>
    <w:basedOn w:val="Policepardfaut"/>
    <w:link w:val="Titre2"/>
    <w:uiPriority w:val="9"/>
    <w:rsid w:val="0074572F"/>
    <w:rPr>
      <w:rFonts w:asciiTheme="majorHAnsi" w:eastAsiaTheme="majorEastAsia" w:hAnsiTheme="majorHAnsi" w:cstheme="majorBidi"/>
      <w:b/>
      <w:bCs/>
      <w:color w:val="4F81BD" w:themeColor="accent1"/>
      <w:sz w:val="26"/>
      <w:szCs w:val="26"/>
    </w:rPr>
  </w:style>
  <w:style w:type="paragraph" w:customStyle="1" w:styleId="TitreIII">
    <w:name w:val="Titre III"/>
    <w:basedOn w:val="Titre3"/>
    <w:autoRedefine/>
    <w:qFormat/>
    <w:rsid w:val="007F2E04"/>
    <w:pPr>
      <w:numPr>
        <w:numId w:val="13"/>
      </w:numPr>
      <w:spacing w:after="200" w:line="276" w:lineRule="auto"/>
    </w:pPr>
    <w:rPr>
      <w:rFonts w:cs="Times New Roman"/>
      <w:b w:val="0"/>
      <w:color w:val="E91056"/>
      <w:szCs w:val="24"/>
      <w:u w:val="single"/>
    </w:rPr>
  </w:style>
  <w:style w:type="character" w:customStyle="1" w:styleId="Titre3Car">
    <w:name w:val="Titre 3 Car"/>
    <w:basedOn w:val="Policepardfaut"/>
    <w:link w:val="Titre3"/>
    <w:uiPriority w:val="9"/>
    <w:rsid w:val="0074572F"/>
    <w:rPr>
      <w:rFonts w:asciiTheme="majorHAnsi" w:eastAsiaTheme="majorEastAsia" w:hAnsiTheme="majorHAnsi" w:cstheme="majorBidi"/>
      <w:b/>
      <w:bCs/>
      <w:color w:val="4F81BD" w:themeColor="accent1"/>
    </w:rPr>
  </w:style>
  <w:style w:type="paragraph" w:customStyle="1" w:styleId="Aretenir">
    <w:name w:val="A retenir"/>
    <w:basedOn w:val="Normal"/>
    <w:qFormat/>
    <w:rsid w:val="001E3DD8"/>
    <w:pPr>
      <w:pBdr>
        <w:top w:val="single" w:sz="18" w:space="1" w:color="FF0000"/>
        <w:left w:val="single" w:sz="18" w:space="4" w:color="FF0000"/>
        <w:bottom w:val="single" w:sz="18" w:space="1" w:color="FF0000"/>
        <w:right w:val="single" w:sz="18" w:space="4" w:color="FF0000"/>
      </w:pBdr>
    </w:pPr>
    <w:rPr>
      <w:rFonts w:cs="Times New Roman"/>
    </w:rPr>
  </w:style>
  <w:style w:type="paragraph" w:customStyle="1" w:styleId="Style1">
    <w:name w:val="Style1"/>
    <w:basedOn w:val="Titre4"/>
    <w:autoRedefine/>
    <w:qFormat/>
    <w:rsid w:val="0025623D"/>
    <w:pPr>
      <w:numPr>
        <w:numId w:val="11"/>
      </w:numPr>
      <w:spacing w:after="200" w:line="276" w:lineRule="auto"/>
    </w:pPr>
    <w:rPr>
      <w:rFonts w:ascii="Times New Roman" w:hAnsi="Times New Roman"/>
      <w:b w:val="0"/>
      <w:i w:val="0"/>
      <w:color w:val="63BB67"/>
      <w:sz w:val="22"/>
      <w:u w:val="single"/>
      <w:lang w:eastAsia="fr-FR"/>
    </w:rPr>
  </w:style>
  <w:style w:type="character" w:customStyle="1" w:styleId="Titre4Car">
    <w:name w:val="Titre 4 Car"/>
    <w:basedOn w:val="Policepardfaut"/>
    <w:link w:val="Titre4"/>
    <w:uiPriority w:val="9"/>
    <w:rsid w:val="001E754C"/>
    <w:rPr>
      <w:rFonts w:asciiTheme="majorHAnsi" w:eastAsiaTheme="majorEastAsia" w:hAnsiTheme="majorHAnsi" w:cstheme="majorBidi"/>
      <w:b/>
      <w:bCs/>
      <w:i/>
      <w:iCs/>
      <w:color w:val="4F81BD" w:themeColor="accent1"/>
    </w:rPr>
  </w:style>
  <w:style w:type="paragraph" w:customStyle="1" w:styleId="vertsoulign">
    <w:name w:val="vert souligné"/>
    <w:basedOn w:val="Normal"/>
    <w:autoRedefine/>
    <w:qFormat/>
    <w:rsid w:val="00094AFC"/>
    <w:pPr>
      <w:keepNext/>
      <w:keepLines/>
      <w:spacing w:before="200"/>
      <w:ind w:left="360" w:hanging="360"/>
      <w:outlineLvl w:val="3"/>
    </w:pPr>
    <w:rPr>
      <w:rFonts w:asciiTheme="minorHAnsi" w:hAnsiTheme="minorHAnsi" w:cs="Times New Roman"/>
      <w:color w:val="63BB67"/>
      <w:szCs w:val="24"/>
      <w:u w:val="single"/>
    </w:rPr>
  </w:style>
  <w:style w:type="paragraph" w:styleId="Textedebulles">
    <w:name w:val="Balloon Text"/>
    <w:basedOn w:val="Normal"/>
    <w:link w:val="TextedebullesCar"/>
    <w:uiPriority w:val="99"/>
    <w:semiHidden/>
    <w:unhideWhenUsed/>
    <w:rsid w:val="00DC0C9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C0C94"/>
    <w:rPr>
      <w:rFonts w:ascii="Lucida Grande" w:eastAsiaTheme="minorHAnsi" w:hAnsi="Lucida Grande" w:cs="Lucida Grande"/>
      <w:sz w:val="18"/>
      <w:szCs w:val="18"/>
      <w:lang w:eastAsia="en-US"/>
    </w:rPr>
  </w:style>
  <w:style w:type="character" w:styleId="Lienhypertexte">
    <w:name w:val="Hyperlink"/>
    <w:basedOn w:val="Policepardfaut"/>
    <w:uiPriority w:val="99"/>
    <w:unhideWhenUsed/>
    <w:rsid w:val="00BF54EE"/>
    <w:rPr>
      <w:color w:val="0000FF" w:themeColor="hyperlink"/>
      <w:u w:val="single"/>
    </w:rPr>
  </w:style>
  <w:style w:type="paragraph" w:styleId="Paragraphedeliste">
    <w:name w:val="List Paragraph"/>
    <w:basedOn w:val="Normal"/>
    <w:uiPriority w:val="34"/>
    <w:qFormat/>
    <w:rsid w:val="00E41A24"/>
    <w:pPr>
      <w:ind w:left="720"/>
      <w:contextualSpacing/>
    </w:pPr>
  </w:style>
  <w:style w:type="paragraph" w:styleId="TM1">
    <w:name w:val="toc 1"/>
    <w:basedOn w:val="Normal"/>
    <w:next w:val="Normal"/>
    <w:autoRedefine/>
    <w:uiPriority w:val="39"/>
    <w:unhideWhenUsed/>
    <w:rsid w:val="00E97326"/>
    <w:pPr>
      <w:spacing w:before="120"/>
      <w:jc w:val="left"/>
    </w:pPr>
    <w:rPr>
      <w:rFonts w:asciiTheme="minorHAnsi" w:hAnsiTheme="minorHAnsi"/>
      <w:b/>
      <w:caps/>
      <w:sz w:val="22"/>
    </w:rPr>
  </w:style>
  <w:style w:type="paragraph" w:styleId="TM2">
    <w:name w:val="toc 2"/>
    <w:basedOn w:val="Normal"/>
    <w:next w:val="Normal"/>
    <w:autoRedefine/>
    <w:uiPriority w:val="39"/>
    <w:unhideWhenUsed/>
    <w:rsid w:val="00E97326"/>
    <w:pPr>
      <w:ind w:left="240"/>
      <w:jc w:val="left"/>
    </w:pPr>
    <w:rPr>
      <w:rFonts w:asciiTheme="minorHAnsi" w:hAnsiTheme="minorHAnsi"/>
      <w:smallCaps/>
      <w:sz w:val="22"/>
    </w:rPr>
  </w:style>
  <w:style w:type="paragraph" w:styleId="TM3">
    <w:name w:val="toc 3"/>
    <w:basedOn w:val="Normal"/>
    <w:next w:val="Normal"/>
    <w:autoRedefine/>
    <w:uiPriority w:val="39"/>
    <w:unhideWhenUsed/>
    <w:rsid w:val="00E97326"/>
    <w:pPr>
      <w:ind w:left="480"/>
      <w:jc w:val="left"/>
    </w:pPr>
    <w:rPr>
      <w:rFonts w:asciiTheme="minorHAnsi" w:hAnsiTheme="minorHAnsi"/>
      <w:i/>
      <w:sz w:val="22"/>
    </w:rPr>
  </w:style>
  <w:style w:type="paragraph" w:styleId="TM4">
    <w:name w:val="toc 4"/>
    <w:basedOn w:val="Normal"/>
    <w:next w:val="Normal"/>
    <w:autoRedefine/>
    <w:uiPriority w:val="39"/>
    <w:unhideWhenUsed/>
    <w:rsid w:val="00E97326"/>
    <w:pPr>
      <w:ind w:left="720"/>
      <w:jc w:val="left"/>
    </w:pPr>
    <w:rPr>
      <w:rFonts w:asciiTheme="minorHAnsi" w:hAnsiTheme="minorHAnsi"/>
      <w:sz w:val="18"/>
      <w:szCs w:val="18"/>
    </w:rPr>
  </w:style>
  <w:style w:type="paragraph" w:styleId="TM5">
    <w:name w:val="toc 5"/>
    <w:basedOn w:val="Normal"/>
    <w:next w:val="Normal"/>
    <w:autoRedefine/>
    <w:uiPriority w:val="39"/>
    <w:unhideWhenUsed/>
    <w:rsid w:val="00E97326"/>
    <w:pPr>
      <w:ind w:left="960"/>
      <w:jc w:val="left"/>
    </w:pPr>
    <w:rPr>
      <w:rFonts w:asciiTheme="minorHAnsi" w:hAnsiTheme="minorHAnsi"/>
      <w:sz w:val="18"/>
      <w:szCs w:val="18"/>
    </w:rPr>
  </w:style>
  <w:style w:type="paragraph" w:styleId="TM6">
    <w:name w:val="toc 6"/>
    <w:basedOn w:val="Normal"/>
    <w:next w:val="Normal"/>
    <w:autoRedefine/>
    <w:uiPriority w:val="39"/>
    <w:unhideWhenUsed/>
    <w:rsid w:val="00E97326"/>
    <w:pPr>
      <w:ind w:left="1200"/>
      <w:jc w:val="left"/>
    </w:pPr>
    <w:rPr>
      <w:rFonts w:asciiTheme="minorHAnsi" w:hAnsiTheme="minorHAnsi"/>
      <w:sz w:val="18"/>
      <w:szCs w:val="18"/>
    </w:rPr>
  </w:style>
  <w:style w:type="paragraph" w:styleId="TM7">
    <w:name w:val="toc 7"/>
    <w:basedOn w:val="Normal"/>
    <w:next w:val="Normal"/>
    <w:autoRedefine/>
    <w:uiPriority w:val="39"/>
    <w:unhideWhenUsed/>
    <w:rsid w:val="00E97326"/>
    <w:pPr>
      <w:ind w:left="1440"/>
      <w:jc w:val="left"/>
    </w:pPr>
    <w:rPr>
      <w:rFonts w:asciiTheme="minorHAnsi" w:hAnsiTheme="minorHAnsi"/>
      <w:sz w:val="18"/>
      <w:szCs w:val="18"/>
    </w:rPr>
  </w:style>
  <w:style w:type="paragraph" w:styleId="TM8">
    <w:name w:val="toc 8"/>
    <w:basedOn w:val="Normal"/>
    <w:next w:val="Normal"/>
    <w:autoRedefine/>
    <w:uiPriority w:val="39"/>
    <w:unhideWhenUsed/>
    <w:rsid w:val="00E97326"/>
    <w:pPr>
      <w:ind w:left="1680"/>
      <w:jc w:val="left"/>
    </w:pPr>
    <w:rPr>
      <w:rFonts w:asciiTheme="minorHAnsi" w:hAnsiTheme="minorHAnsi"/>
      <w:sz w:val="18"/>
      <w:szCs w:val="18"/>
    </w:rPr>
  </w:style>
  <w:style w:type="paragraph" w:styleId="TM9">
    <w:name w:val="toc 9"/>
    <w:basedOn w:val="Normal"/>
    <w:next w:val="Normal"/>
    <w:autoRedefine/>
    <w:uiPriority w:val="39"/>
    <w:unhideWhenUsed/>
    <w:rsid w:val="00E97326"/>
    <w:pPr>
      <w:ind w:left="1920"/>
      <w:jc w:val="left"/>
    </w:pPr>
    <w:rPr>
      <w:rFonts w:asciiTheme="minorHAnsi" w:hAnsiTheme="minorHAnsi"/>
      <w:sz w:val="18"/>
      <w:szCs w:val="18"/>
    </w:rPr>
  </w:style>
  <w:style w:type="paragraph" w:styleId="Pieddepage">
    <w:name w:val="footer"/>
    <w:basedOn w:val="Normal"/>
    <w:link w:val="PieddepageCar"/>
    <w:uiPriority w:val="99"/>
    <w:unhideWhenUsed/>
    <w:rsid w:val="00A02D40"/>
    <w:pPr>
      <w:tabs>
        <w:tab w:val="center" w:pos="4536"/>
        <w:tab w:val="right" w:pos="9072"/>
      </w:tabs>
      <w:spacing w:line="240" w:lineRule="auto"/>
    </w:pPr>
  </w:style>
  <w:style w:type="character" w:customStyle="1" w:styleId="PieddepageCar">
    <w:name w:val="Pied de page Car"/>
    <w:basedOn w:val="Policepardfaut"/>
    <w:link w:val="Pieddepage"/>
    <w:uiPriority w:val="99"/>
    <w:rsid w:val="00A02D40"/>
    <w:rPr>
      <w:rFonts w:ascii="Times New Roman" w:eastAsiaTheme="minorHAnsi" w:hAnsi="Times New Roman"/>
      <w:szCs w:val="22"/>
      <w:lang w:eastAsia="en-US"/>
    </w:rPr>
  </w:style>
  <w:style w:type="character" w:styleId="Numrodepage">
    <w:name w:val="page number"/>
    <w:basedOn w:val="Policepardfaut"/>
    <w:uiPriority w:val="99"/>
    <w:semiHidden/>
    <w:unhideWhenUsed/>
    <w:rsid w:val="00A02D40"/>
  </w:style>
  <w:style w:type="character" w:styleId="Lienhypertextesuivivisit">
    <w:name w:val="FollowedHyperlink"/>
    <w:basedOn w:val="Policepardfaut"/>
    <w:uiPriority w:val="99"/>
    <w:semiHidden/>
    <w:unhideWhenUsed/>
    <w:rsid w:val="00330D8E"/>
    <w:rPr>
      <w:color w:val="800080" w:themeColor="followedHyperlink"/>
      <w:u w:val="single"/>
    </w:rPr>
  </w:style>
  <w:style w:type="character" w:styleId="Marquedecommentaire">
    <w:name w:val="annotation reference"/>
    <w:basedOn w:val="Policepardfaut"/>
    <w:uiPriority w:val="99"/>
    <w:semiHidden/>
    <w:unhideWhenUsed/>
    <w:rsid w:val="007E6995"/>
    <w:rPr>
      <w:sz w:val="16"/>
      <w:szCs w:val="16"/>
    </w:rPr>
  </w:style>
  <w:style w:type="paragraph" w:styleId="Commentaire">
    <w:name w:val="annotation text"/>
    <w:basedOn w:val="Normal"/>
    <w:link w:val="CommentaireCar"/>
    <w:uiPriority w:val="99"/>
    <w:semiHidden/>
    <w:unhideWhenUsed/>
    <w:rsid w:val="007E6995"/>
    <w:pPr>
      <w:spacing w:line="240" w:lineRule="auto"/>
    </w:pPr>
    <w:rPr>
      <w:sz w:val="20"/>
      <w:szCs w:val="20"/>
    </w:rPr>
  </w:style>
  <w:style w:type="character" w:customStyle="1" w:styleId="CommentaireCar">
    <w:name w:val="Commentaire Car"/>
    <w:basedOn w:val="Policepardfaut"/>
    <w:link w:val="Commentaire"/>
    <w:uiPriority w:val="99"/>
    <w:semiHidden/>
    <w:rsid w:val="007E6995"/>
    <w:rPr>
      <w:rFonts w:ascii="Times New Roman" w:eastAsiaTheme="minorHAnsi" w:hAnsi="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7E6995"/>
    <w:rPr>
      <w:b/>
      <w:bCs/>
    </w:rPr>
  </w:style>
  <w:style w:type="character" w:customStyle="1" w:styleId="ObjetducommentaireCar">
    <w:name w:val="Objet du commentaire Car"/>
    <w:basedOn w:val="CommentaireCar"/>
    <w:link w:val="Objetducommentaire"/>
    <w:uiPriority w:val="99"/>
    <w:semiHidden/>
    <w:rsid w:val="007E6995"/>
    <w:rPr>
      <w:rFonts w:ascii="Times New Roman" w:eastAsiaTheme="minorHAnsi" w:hAnsi="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5304">
      <w:bodyDiv w:val="1"/>
      <w:marLeft w:val="0"/>
      <w:marRight w:val="0"/>
      <w:marTop w:val="0"/>
      <w:marBottom w:val="0"/>
      <w:divBdr>
        <w:top w:val="none" w:sz="0" w:space="0" w:color="auto"/>
        <w:left w:val="none" w:sz="0" w:space="0" w:color="auto"/>
        <w:bottom w:val="none" w:sz="0" w:space="0" w:color="auto"/>
        <w:right w:val="none" w:sz="0" w:space="0" w:color="auto"/>
      </w:divBdr>
    </w:div>
    <w:div w:id="354423685">
      <w:bodyDiv w:val="1"/>
      <w:marLeft w:val="0"/>
      <w:marRight w:val="0"/>
      <w:marTop w:val="0"/>
      <w:marBottom w:val="0"/>
      <w:divBdr>
        <w:top w:val="none" w:sz="0" w:space="0" w:color="auto"/>
        <w:left w:val="none" w:sz="0" w:space="0" w:color="auto"/>
        <w:bottom w:val="none" w:sz="0" w:space="0" w:color="auto"/>
        <w:right w:val="none" w:sz="0" w:space="0" w:color="auto"/>
      </w:divBdr>
      <w:divsChild>
        <w:div w:id="1539968945">
          <w:marLeft w:val="0"/>
          <w:marRight w:val="0"/>
          <w:marTop w:val="0"/>
          <w:marBottom w:val="0"/>
          <w:divBdr>
            <w:top w:val="none" w:sz="0" w:space="0" w:color="auto"/>
            <w:left w:val="none" w:sz="0" w:space="0" w:color="auto"/>
            <w:bottom w:val="none" w:sz="0" w:space="0" w:color="auto"/>
            <w:right w:val="none" w:sz="0" w:space="0" w:color="auto"/>
          </w:divBdr>
          <w:divsChild>
            <w:div w:id="1147940733">
              <w:marLeft w:val="0"/>
              <w:marRight w:val="0"/>
              <w:marTop w:val="0"/>
              <w:marBottom w:val="0"/>
              <w:divBdr>
                <w:top w:val="none" w:sz="0" w:space="0" w:color="auto"/>
                <w:left w:val="none" w:sz="0" w:space="0" w:color="auto"/>
                <w:bottom w:val="none" w:sz="0" w:space="0" w:color="auto"/>
                <w:right w:val="none" w:sz="0" w:space="0" w:color="auto"/>
              </w:divBdr>
              <w:divsChild>
                <w:div w:id="15704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91738">
      <w:bodyDiv w:val="1"/>
      <w:marLeft w:val="0"/>
      <w:marRight w:val="0"/>
      <w:marTop w:val="0"/>
      <w:marBottom w:val="0"/>
      <w:divBdr>
        <w:top w:val="none" w:sz="0" w:space="0" w:color="auto"/>
        <w:left w:val="none" w:sz="0" w:space="0" w:color="auto"/>
        <w:bottom w:val="none" w:sz="0" w:space="0" w:color="auto"/>
        <w:right w:val="none" w:sz="0" w:space="0" w:color="auto"/>
      </w:divBdr>
    </w:div>
    <w:div w:id="623776540">
      <w:bodyDiv w:val="1"/>
      <w:marLeft w:val="0"/>
      <w:marRight w:val="0"/>
      <w:marTop w:val="0"/>
      <w:marBottom w:val="0"/>
      <w:divBdr>
        <w:top w:val="none" w:sz="0" w:space="0" w:color="auto"/>
        <w:left w:val="none" w:sz="0" w:space="0" w:color="auto"/>
        <w:bottom w:val="none" w:sz="0" w:space="0" w:color="auto"/>
        <w:right w:val="none" w:sz="0" w:space="0" w:color="auto"/>
      </w:divBdr>
      <w:divsChild>
        <w:div w:id="327370561">
          <w:marLeft w:val="0"/>
          <w:marRight w:val="0"/>
          <w:marTop w:val="0"/>
          <w:marBottom w:val="0"/>
          <w:divBdr>
            <w:top w:val="none" w:sz="0" w:space="0" w:color="auto"/>
            <w:left w:val="none" w:sz="0" w:space="0" w:color="auto"/>
            <w:bottom w:val="none" w:sz="0" w:space="0" w:color="auto"/>
            <w:right w:val="none" w:sz="0" w:space="0" w:color="auto"/>
          </w:divBdr>
          <w:divsChild>
            <w:div w:id="1156343579">
              <w:marLeft w:val="0"/>
              <w:marRight w:val="0"/>
              <w:marTop w:val="0"/>
              <w:marBottom w:val="0"/>
              <w:divBdr>
                <w:top w:val="none" w:sz="0" w:space="0" w:color="auto"/>
                <w:left w:val="none" w:sz="0" w:space="0" w:color="auto"/>
                <w:bottom w:val="none" w:sz="0" w:space="0" w:color="auto"/>
                <w:right w:val="none" w:sz="0" w:space="0" w:color="auto"/>
              </w:divBdr>
              <w:divsChild>
                <w:div w:id="14458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7603">
      <w:bodyDiv w:val="1"/>
      <w:marLeft w:val="0"/>
      <w:marRight w:val="0"/>
      <w:marTop w:val="0"/>
      <w:marBottom w:val="0"/>
      <w:divBdr>
        <w:top w:val="none" w:sz="0" w:space="0" w:color="auto"/>
        <w:left w:val="none" w:sz="0" w:space="0" w:color="auto"/>
        <w:bottom w:val="none" w:sz="0" w:space="0" w:color="auto"/>
        <w:right w:val="none" w:sz="0" w:space="0" w:color="auto"/>
      </w:divBdr>
      <w:divsChild>
        <w:div w:id="55057317">
          <w:marLeft w:val="0"/>
          <w:marRight w:val="0"/>
          <w:marTop w:val="0"/>
          <w:marBottom w:val="0"/>
          <w:divBdr>
            <w:top w:val="none" w:sz="0" w:space="0" w:color="auto"/>
            <w:left w:val="none" w:sz="0" w:space="0" w:color="auto"/>
            <w:bottom w:val="none" w:sz="0" w:space="0" w:color="auto"/>
            <w:right w:val="none" w:sz="0" w:space="0" w:color="auto"/>
          </w:divBdr>
          <w:divsChild>
            <w:div w:id="584727393">
              <w:marLeft w:val="0"/>
              <w:marRight w:val="0"/>
              <w:marTop w:val="0"/>
              <w:marBottom w:val="0"/>
              <w:divBdr>
                <w:top w:val="none" w:sz="0" w:space="0" w:color="auto"/>
                <w:left w:val="none" w:sz="0" w:space="0" w:color="auto"/>
                <w:bottom w:val="none" w:sz="0" w:space="0" w:color="auto"/>
                <w:right w:val="none" w:sz="0" w:space="0" w:color="auto"/>
              </w:divBdr>
              <w:divsChild>
                <w:div w:id="5445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80701">
      <w:bodyDiv w:val="1"/>
      <w:marLeft w:val="0"/>
      <w:marRight w:val="0"/>
      <w:marTop w:val="0"/>
      <w:marBottom w:val="0"/>
      <w:divBdr>
        <w:top w:val="none" w:sz="0" w:space="0" w:color="auto"/>
        <w:left w:val="none" w:sz="0" w:space="0" w:color="auto"/>
        <w:bottom w:val="none" w:sz="0" w:space="0" w:color="auto"/>
        <w:right w:val="none" w:sz="0" w:space="0" w:color="auto"/>
      </w:divBdr>
      <w:divsChild>
        <w:div w:id="1125273099">
          <w:marLeft w:val="0"/>
          <w:marRight w:val="0"/>
          <w:marTop w:val="0"/>
          <w:marBottom w:val="0"/>
          <w:divBdr>
            <w:top w:val="none" w:sz="0" w:space="0" w:color="auto"/>
            <w:left w:val="none" w:sz="0" w:space="0" w:color="auto"/>
            <w:bottom w:val="none" w:sz="0" w:space="0" w:color="auto"/>
            <w:right w:val="none" w:sz="0" w:space="0" w:color="auto"/>
          </w:divBdr>
          <w:divsChild>
            <w:div w:id="1269511871">
              <w:marLeft w:val="0"/>
              <w:marRight w:val="0"/>
              <w:marTop w:val="0"/>
              <w:marBottom w:val="0"/>
              <w:divBdr>
                <w:top w:val="none" w:sz="0" w:space="0" w:color="auto"/>
                <w:left w:val="none" w:sz="0" w:space="0" w:color="auto"/>
                <w:bottom w:val="none" w:sz="0" w:space="0" w:color="auto"/>
                <w:right w:val="none" w:sz="0" w:space="0" w:color="auto"/>
              </w:divBdr>
              <w:divsChild>
                <w:div w:id="545680390">
                  <w:marLeft w:val="0"/>
                  <w:marRight w:val="0"/>
                  <w:marTop w:val="0"/>
                  <w:marBottom w:val="0"/>
                  <w:divBdr>
                    <w:top w:val="none" w:sz="0" w:space="0" w:color="auto"/>
                    <w:left w:val="none" w:sz="0" w:space="0" w:color="auto"/>
                    <w:bottom w:val="none" w:sz="0" w:space="0" w:color="auto"/>
                    <w:right w:val="none" w:sz="0" w:space="0" w:color="auto"/>
                  </w:divBdr>
                </w:div>
              </w:divsChild>
            </w:div>
            <w:div w:id="287274814">
              <w:marLeft w:val="0"/>
              <w:marRight w:val="0"/>
              <w:marTop w:val="0"/>
              <w:marBottom w:val="0"/>
              <w:divBdr>
                <w:top w:val="none" w:sz="0" w:space="0" w:color="auto"/>
                <w:left w:val="none" w:sz="0" w:space="0" w:color="auto"/>
                <w:bottom w:val="none" w:sz="0" w:space="0" w:color="auto"/>
                <w:right w:val="none" w:sz="0" w:space="0" w:color="auto"/>
              </w:divBdr>
              <w:divsChild>
                <w:div w:id="1634561746">
                  <w:marLeft w:val="0"/>
                  <w:marRight w:val="0"/>
                  <w:marTop w:val="0"/>
                  <w:marBottom w:val="0"/>
                  <w:divBdr>
                    <w:top w:val="none" w:sz="0" w:space="0" w:color="auto"/>
                    <w:left w:val="none" w:sz="0" w:space="0" w:color="auto"/>
                    <w:bottom w:val="none" w:sz="0" w:space="0" w:color="auto"/>
                    <w:right w:val="none" w:sz="0" w:space="0" w:color="auto"/>
                  </w:divBdr>
                </w:div>
                <w:div w:id="3436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42268">
      <w:bodyDiv w:val="1"/>
      <w:marLeft w:val="0"/>
      <w:marRight w:val="0"/>
      <w:marTop w:val="0"/>
      <w:marBottom w:val="0"/>
      <w:divBdr>
        <w:top w:val="none" w:sz="0" w:space="0" w:color="auto"/>
        <w:left w:val="none" w:sz="0" w:space="0" w:color="auto"/>
        <w:bottom w:val="none" w:sz="0" w:space="0" w:color="auto"/>
        <w:right w:val="none" w:sz="0" w:space="0" w:color="auto"/>
      </w:divBdr>
    </w:div>
    <w:div w:id="870074752">
      <w:bodyDiv w:val="1"/>
      <w:marLeft w:val="0"/>
      <w:marRight w:val="0"/>
      <w:marTop w:val="0"/>
      <w:marBottom w:val="0"/>
      <w:divBdr>
        <w:top w:val="none" w:sz="0" w:space="0" w:color="auto"/>
        <w:left w:val="none" w:sz="0" w:space="0" w:color="auto"/>
        <w:bottom w:val="none" w:sz="0" w:space="0" w:color="auto"/>
        <w:right w:val="none" w:sz="0" w:space="0" w:color="auto"/>
      </w:divBdr>
    </w:div>
    <w:div w:id="947200359">
      <w:bodyDiv w:val="1"/>
      <w:marLeft w:val="0"/>
      <w:marRight w:val="0"/>
      <w:marTop w:val="0"/>
      <w:marBottom w:val="0"/>
      <w:divBdr>
        <w:top w:val="none" w:sz="0" w:space="0" w:color="auto"/>
        <w:left w:val="none" w:sz="0" w:space="0" w:color="auto"/>
        <w:bottom w:val="none" w:sz="0" w:space="0" w:color="auto"/>
        <w:right w:val="none" w:sz="0" w:space="0" w:color="auto"/>
      </w:divBdr>
      <w:divsChild>
        <w:div w:id="1461728795">
          <w:marLeft w:val="0"/>
          <w:marRight w:val="0"/>
          <w:marTop w:val="0"/>
          <w:marBottom w:val="0"/>
          <w:divBdr>
            <w:top w:val="none" w:sz="0" w:space="0" w:color="auto"/>
            <w:left w:val="none" w:sz="0" w:space="0" w:color="auto"/>
            <w:bottom w:val="none" w:sz="0" w:space="0" w:color="auto"/>
            <w:right w:val="none" w:sz="0" w:space="0" w:color="auto"/>
          </w:divBdr>
          <w:divsChild>
            <w:div w:id="211581614">
              <w:marLeft w:val="0"/>
              <w:marRight w:val="0"/>
              <w:marTop w:val="0"/>
              <w:marBottom w:val="0"/>
              <w:divBdr>
                <w:top w:val="none" w:sz="0" w:space="0" w:color="auto"/>
                <w:left w:val="none" w:sz="0" w:space="0" w:color="auto"/>
                <w:bottom w:val="none" w:sz="0" w:space="0" w:color="auto"/>
                <w:right w:val="none" w:sz="0" w:space="0" w:color="auto"/>
              </w:divBdr>
              <w:divsChild>
                <w:div w:id="258026286">
                  <w:marLeft w:val="0"/>
                  <w:marRight w:val="0"/>
                  <w:marTop w:val="0"/>
                  <w:marBottom w:val="0"/>
                  <w:divBdr>
                    <w:top w:val="none" w:sz="0" w:space="0" w:color="auto"/>
                    <w:left w:val="none" w:sz="0" w:space="0" w:color="auto"/>
                    <w:bottom w:val="none" w:sz="0" w:space="0" w:color="auto"/>
                    <w:right w:val="none" w:sz="0" w:space="0" w:color="auto"/>
                  </w:divBdr>
                </w:div>
              </w:divsChild>
            </w:div>
            <w:div w:id="1406223187">
              <w:marLeft w:val="0"/>
              <w:marRight w:val="0"/>
              <w:marTop w:val="0"/>
              <w:marBottom w:val="0"/>
              <w:divBdr>
                <w:top w:val="none" w:sz="0" w:space="0" w:color="auto"/>
                <w:left w:val="none" w:sz="0" w:space="0" w:color="auto"/>
                <w:bottom w:val="none" w:sz="0" w:space="0" w:color="auto"/>
                <w:right w:val="none" w:sz="0" w:space="0" w:color="auto"/>
              </w:divBdr>
              <w:divsChild>
                <w:div w:id="400370708">
                  <w:marLeft w:val="0"/>
                  <w:marRight w:val="0"/>
                  <w:marTop w:val="0"/>
                  <w:marBottom w:val="0"/>
                  <w:divBdr>
                    <w:top w:val="none" w:sz="0" w:space="0" w:color="auto"/>
                    <w:left w:val="none" w:sz="0" w:space="0" w:color="auto"/>
                    <w:bottom w:val="none" w:sz="0" w:space="0" w:color="auto"/>
                    <w:right w:val="none" w:sz="0" w:space="0" w:color="auto"/>
                  </w:divBdr>
                </w:div>
                <w:div w:id="1855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0610">
      <w:bodyDiv w:val="1"/>
      <w:marLeft w:val="0"/>
      <w:marRight w:val="0"/>
      <w:marTop w:val="0"/>
      <w:marBottom w:val="0"/>
      <w:divBdr>
        <w:top w:val="none" w:sz="0" w:space="0" w:color="auto"/>
        <w:left w:val="none" w:sz="0" w:space="0" w:color="auto"/>
        <w:bottom w:val="none" w:sz="0" w:space="0" w:color="auto"/>
        <w:right w:val="none" w:sz="0" w:space="0" w:color="auto"/>
      </w:divBdr>
    </w:div>
    <w:div w:id="996228013">
      <w:bodyDiv w:val="1"/>
      <w:marLeft w:val="0"/>
      <w:marRight w:val="0"/>
      <w:marTop w:val="0"/>
      <w:marBottom w:val="0"/>
      <w:divBdr>
        <w:top w:val="none" w:sz="0" w:space="0" w:color="auto"/>
        <w:left w:val="none" w:sz="0" w:space="0" w:color="auto"/>
        <w:bottom w:val="none" w:sz="0" w:space="0" w:color="auto"/>
        <w:right w:val="none" w:sz="0" w:space="0" w:color="auto"/>
      </w:divBdr>
    </w:div>
    <w:div w:id="1098450971">
      <w:bodyDiv w:val="1"/>
      <w:marLeft w:val="0"/>
      <w:marRight w:val="0"/>
      <w:marTop w:val="0"/>
      <w:marBottom w:val="0"/>
      <w:divBdr>
        <w:top w:val="none" w:sz="0" w:space="0" w:color="auto"/>
        <w:left w:val="none" w:sz="0" w:space="0" w:color="auto"/>
        <w:bottom w:val="none" w:sz="0" w:space="0" w:color="auto"/>
        <w:right w:val="none" w:sz="0" w:space="0" w:color="auto"/>
      </w:divBdr>
    </w:div>
    <w:div w:id="1114401187">
      <w:bodyDiv w:val="1"/>
      <w:marLeft w:val="0"/>
      <w:marRight w:val="0"/>
      <w:marTop w:val="0"/>
      <w:marBottom w:val="0"/>
      <w:divBdr>
        <w:top w:val="none" w:sz="0" w:space="0" w:color="auto"/>
        <w:left w:val="none" w:sz="0" w:space="0" w:color="auto"/>
        <w:bottom w:val="none" w:sz="0" w:space="0" w:color="auto"/>
        <w:right w:val="none" w:sz="0" w:space="0" w:color="auto"/>
      </w:divBdr>
    </w:div>
    <w:div w:id="1309170638">
      <w:bodyDiv w:val="1"/>
      <w:marLeft w:val="0"/>
      <w:marRight w:val="0"/>
      <w:marTop w:val="0"/>
      <w:marBottom w:val="0"/>
      <w:divBdr>
        <w:top w:val="none" w:sz="0" w:space="0" w:color="auto"/>
        <w:left w:val="none" w:sz="0" w:space="0" w:color="auto"/>
        <w:bottom w:val="none" w:sz="0" w:space="0" w:color="auto"/>
        <w:right w:val="none" w:sz="0" w:space="0" w:color="auto"/>
      </w:divBdr>
      <w:divsChild>
        <w:div w:id="1781412092">
          <w:marLeft w:val="0"/>
          <w:marRight w:val="0"/>
          <w:marTop w:val="0"/>
          <w:marBottom w:val="0"/>
          <w:divBdr>
            <w:top w:val="none" w:sz="0" w:space="0" w:color="auto"/>
            <w:left w:val="none" w:sz="0" w:space="0" w:color="auto"/>
            <w:bottom w:val="none" w:sz="0" w:space="0" w:color="auto"/>
            <w:right w:val="none" w:sz="0" w:space="0" w:color="auto"/>
          </w:divBdr>
          <w:divsChild>
            <w:div w:id="682242301">
              <w:marLeft w:val="0"/>
              <w:marRight w:val="0"/>
              <w:marTop w:val="0"/>
              <w:marBottom w:val="0"/>
              <w:divBdr>
                <w:top w:val="none" w:sz="0" w:space="0" w:color="auto"/>
                <w:left w:val="none" w:sz="0" w:space="0" w:color="auto"/>
                <w:bottom w:val="none" w:sz="0" w:space="0" w:color="auto"/>
                <w:right w:val="none" w:sz="0" w:space="0" w:color="auto"/>
              </w:divBdr>
              <w:divsChild>
                <w:div w:id="4817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3719">
      <w:bodyDiv w:val="1"/>
      <w:marLeft w:val="0"/>
      <w:marRight w:val="0"/>
      <w:marTop w:val="0"/>
      <w:marBottom w:val="0"/>
      <w:divBdr>
        <w:top w:val="none" w:sz="0" w:space="0" w:color="auto"/>
        <w:left w:val="none" w:sz="0" w:space="0" w:color="auto"/>
        <w:bottom w:val="none" w:sz="0" w:space="0" w:color="auto"/>
        <w:right w:val="none" w:sz="0" w:space="0" w:color="auto"/>
      </w:divBdr>
    </w:div>
    <w:div w:id="1462727718">
      <w:bodyDiv w:val="1"/>
      <w:marLeft w:val="0"/>
      <w:marRight w:val="0"/>
      <w:marTop w:val="0"/>
      <w:marBottom w:val="0"/>
      <w:divBdr>
        <w:top w:val="none" w:sz="0" w:space="0" w:color="auto"/>
        <w:left w:val="none" w:sz="0" w:space="0" w:color="auto"/>
        <w:bottom w:val="none" w:sz="0" w:space="0" w:color="auto"/>
        <w:right w:val="none" w:sz="0" w:space="0" w:color="auto"/>
      </w:divBdr>
    </w:div>
    <w:div w:id="1474063867">
      <w:bodyDiv w:val="1"/>
      <w:marLeft w:val="0"/>
      <w:marRight w:val="0"/>
      <w:marTop w:val="0"/>
      <w:marBottom w:val="0"/>
      <w:divBdr>
        <w:top w:val="none" w:sz="0" w:space="0" w:color="auto"/>
        <w:left w:val="none" w:sz="0" w:space="0" w:color="auto"/>
        <w:bottom w:val="none" w:sz="0" w:space="0" w:color="auto"/>
        <w:right w:val="none" w:sz="0" w:space="0" w:color="auto"/>
      </w:divBdr>
      <w:divsChild>
        <w:div w:id="1475680213">
          <w:marLeft w:val="0"/>
          <w:marRight w:val="0"/>
          <w:marTop w:val="0"/>
          <w:marBottom w:val="0"/>
          <w:divBdr>
            <w:top w:val="none" w:sz="0" w:space="0" w:color="auto"/>
            <w:left w:val="none" w:sz="0" w:space="0" w:color="auto"/>
            <w:bottom w:val="none" w:sz="0" w:space="0" w:color="auto"/>
            <w:right w:val="none" w:sz="0" w:space="0" w:color="auto"/>
          </w:divBdr>
          <w:divsChild>
            <w:div w:id="544874940">
              <w:marLeft w:val="0"/>
              <w:marRight w:val="0"/>
              <w:marTop w:val="0"/>
              <w:marBottom w:val="0"/>
              <w:divBdr>
                <w:top w:val="none" w:sz="0" w:space="0" w:color="auto"/>
                <w:left w:val="none" w:sz="0" w:space="0" w:color="auto"/>
                <w:bottom w:val="none" w:sz="0" w:space="0" w:color="auto"/>
                <w:right w:val="none" w:sz="0" w:space="0" w:color="auto"/>
              </w:divBdr>
              <w:divsChild>
                <w:div w:id="271666386">
                  <w:marLeft w:val="0"/>
                  <w:marRight w:val="0"/>
                  <w:marTop w:val="0"/>
                  <w:marBottom w:val="0"/>
                  <w:divBdr>
                    <w:top w:val="none" w:sz="0" w:space="0" w:color="auto"/>
                    <w:left w:val="none" w:sz="0" w:space="0" w:color="auto"/>
                    <w:bottom w:val="none" w:sz="0" w:space="0" w:color="auto"/>
                    <w:right w:val="none" w:sz="0" w:space="0" w:color="auto"/>
                  </w:divBdr>
                </w:div>
              </w:divsChild>
            </w:div>
            <w:div w:id="1502620921">
              <w:marLeft w:val="0"/>
              <w:marRight w:val="0"/>
              <w:marTop w:val="0"/>
              <w:marBottom w:val="0"/>
              <w:divBdr>
                <w:top w:val="none" w:sz="0" w:space="0" w:color="auto"/>
                <w:left w:val="none" w:sz="0" w:space="0" w:color="auto"/>
                <w:bottom w:val="none" w:sz="0" w:space="0" w:color="auto"/>
                <w:right w:val="none" w:sz="0" w:space="0" w:color="auto"/>
              </w:divBdr>
              <w:divsChild>
                <w:div w:id="846753999">
                  <w:marLeft w:val="0"/>
                  <w:marRight w:val="0"/>
                  <w:marTop w:val="0"/>
                  <w:marBottom w:val="0"/>
                  <w:divBdr>
                    <w:top w:val="none" w:sz="0" w:space="0" w:color="auto"/>
                    <w:left w:val="none" w:sz="0" w:space="0" w:color="auto"/>
                    <w:bottom w:val="none" w:sz="0" w:space="0" w:color="auto"/>
                    <w:right w:val="none" w:sz="0" w:space="0" w:color="auto"/>
                  </w:divBdr>
                </w:div>
                <w:div w:id="1315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9007">
      <w:bodyDiv w:val="1"/>
      <w:marLeft w:val="0"/>
      <w:marRight w:val="0"/>
      <w:marTop w:val="0"/>
      <w:marBottom w:val="0"/>
      <w:divBdr>
        <w:top w:val="none" w:sz="0" w:space="0" w:color="auto"/>
        <w:left w:val="none" w:sz="0" w:space="0" w:color="auto"/>
        <w:bottom w:val="none" w:sz="0" w:space="0" w:color="auto"/>
        <w:right w:val="none" w:sz="0" w:space="0" w:color="auto"/>
      </w:divBdr>
    </w:div>
    <w:div w:id="1644700203">
      <w:bodyDiv w:val="1"/>
      <w:marLeft w:val="0"/>
      <w:marRight w:val="0"/>
      <w:marTop w:val="0"/>
      <w:marBottom w:val="0"/>
      <w:divBdr>
        <w:top w:val="none" w:sz="0" w:space="0" w:color="auto"/>
        <w:left w:val="none" w:sz="0" w:space="0" w:color="auto"/>
        <w:bottom w:val="none" w:sz="0" w:space="0" w:color="auto"/>
        <w:right w:val="none" w:sz="0" w:space="0" w:color="auto"/>
      </w:divBdr>
    </w:div>
    <w:div w:id="1650094281">
      <w:bodyDiv w:val="1"/>
      <w:marLeft w:val="0"/>
      <w:marRight w:val="0"/>
      <w:marTop w:val="0"/>
      <w:marBottom w:val="0"/>
      <w:divBdr>
        <w:top w:val="none" w:sz="0" w:space="0" w:color="auto"/>
        <w:left w:val="none" w:sz="0" w:space="0" w:color="auto"/>
        <w:bottom w:val="none" w:sz="0" w:space="0" w:color="auto"/>
        <w:right w:val="none" w:sz="0" w:space="0" w:color="auto"/>
      </w:divBdr>
    </w:div>
    <w:div w:id="1686055473">
      <w:bodyDiv w:val="1"/>
      <w:marLeft w:val="0"/>
      <w:marRight w:val="0"/>
      <w:marTop w:val="0"/>
      <w:marBottom w:val="0"/>
      <w:divBdr>
        <w:top w:val="none" w:sz="0" w:space="0" w:color="auto"/>
        <w:left w:val="none" w:sz="0" w:space="0" w:color="auto"/>
        <w:bottom w:val="none" w:sz="0" w:space="0" w:color="auto"/>
        <w:right w:val="none" w:sz="0" w:space="0" w:color="auto"/>
      </w:divBdr>
    </w:div>
    <w:div w:id="1801418315">
      <w:bodyDiv w:val="1"/>
      <w:marLeft w:val="0"/>
      <w:marRight w:val="0"/>
      <w:marTop w:val="0"/>
      <w:marBottom w:val="0"/>
      <w:divBdr>
        <w:top w:val="none" w:sz="0" w:space="0" w:color="auto"/>
        <w:left w:val="none" w:sz="0" w:space="0" w:color="auto"/>
        <w:bottom w:val="none" w:sz="0" w:space="0" w:color="auto"/>
        <w:right w:val="none" w:sz="0" w:space="0" w:color="auto"/>
      </w:divBdr>
    </w:div>
    <w:div w:id="1905990830">
      <w:bodyDiv w:val="1"/>
      <w:marLeft w:val="0"/>
      <w:marRight w:val="0"/>
      <w:marTop w:val="0"/>
      <w:marBottom w:val="0"/>
      <w:divBdr>
        <w:top w:val="none" w:sz="0" w:space="0" w:color="auto"/>
        <w:left w:val="none" w:sz="0" w:space="0" w:color="auto"/>
        <w:bottom w:val="none" w:sz="0" w:space="0" w:color="auto"/>
        <w:right w:val="none" w:sz="0" w:space="0" w:color="auto"/>
      </w:divBdr>
      <w:divsChild>
        <w:div w:id="1954827626">
          <w:marLeft w:val="0"/>
          <w:marRight w:val="0"/>
          <w:marTop w:val="0"/>
          <w:marBottom w:val="0"/>
          <w:divBdr>
            <w:top w:val="none" w:sz="0" w:space="0" w:color="auto"/>
            <w:left w:val="none" w:sz="0" w:space="0" w:color="auto"/>
            <w:bottom w:val="none" w:sz="0" w:space="0" w:color="auto"/>
            <w:right w:val="none" w:sz="0" w:space="0" w:color="auto"/>
          </w:divBdr>
          <w:divsChild>
            <w:div w:id="1741321798">
              <w:marLeft w:val="0"/>
              <w:marRight w:val="0"/>
              <w:marTop w:val="0"/>
              <w:marBottom w:val="0"/>
              <w:divBdr>
                <w:top w:val="none" w:sz="0" w:space="0" w:color="auto"/>
                <w:left w:val="none" w:sz="0" w:space="0" w:color="auto"/>
                <w:bottom w:val="none" w:sz="0" w:space="0" w:color="auto"/>
                <w:right w:val="none" w:sz="0" w:space="0" w:color="auto"/>
              </w:divBdr>
              <w:divsChild>
                <w:div w:id="7193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6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s-sante.fr/portail/upload/docs/application/pdf/ct03236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sm.sante.fr/Dossiers/Referentiels-de-bon-usage-des-medicaments/Antifongiques-et-antibiotiques/Liste-des-medicaments-antifongiques-et-antibiotiques/AMBISOME-50mg-poudre-pour-suspension-de-liposomes-pour-perfu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medit-hautenormandie.fr/Files/cbu_aspects_reglementaires_et_impact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Espace_réservé1</b:Tag>
    <b:SourceType>InternetSite</b:SourceType>
    <b:Guid>{9AF26FFF-AEAD-364C-A6F6-4541AD60B645}</b:Guid>
    <b:RefOrder>1</b:RefOrder>
  </b:Source>
</b:Sources>
</file>

<file path=customXml/itemProps1.xml><?xml version="1.0" encoding="utf-8"?>
<ds:datastoreItem xmlns:ds="http://schemas.openxmlformats.org/officeDocument/2006/customXml" ds:itemID="{47193E3C-E8CB-449E-ACB6-3140E5117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2743</Words>
  <Characters>15089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faculté de pharmacie</Company>
  <LinksUpToDate>false</LinksUpToDate>
  <CharactersWithSpaces>17797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PAYOT</dc:creator>
  <cp:keywords/>
  <dc:description/>
  <cp:lastModifiedBy>ça depend</cp:lastModifiedBy>
  <cp:revision>3</cp:revision>
  <cp:lastPrinted>2016-04-03T10:11:00Z</cp:lastPrinted>
  <dcterms:created xsi:type="dcterms:W3CDTF">2016-04-03T13:11:00Z</dcterms:created>
  <dcterms:modified xsi:type="dcterms:W3CDTF">2016-04-03T13:11:00Z</dcterms:modified>
</cp:coreProperties>
</file>